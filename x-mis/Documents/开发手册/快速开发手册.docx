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0E" w:rsidRDefault="008F363E" w:rsidP="008F363E">
      <w:pPr>
        <w:pStyle w:val="Title"/>
        <w:ind w:firstLine="1060"/>
      </w:pPr>
      <w:r>
        <w:rPr>
          <w:rFonts w:hint="eastAsia"/>
        </w:rPr>
        <w:t xml:space="preserve">xMIS </w:t>
      </w:r>
      <w:r w:rsidR="00DE7F5C">
        <w:rPr>
          <w:rFonts w:hint="eastAsia"/>
        </w:rPr>
        <w:t>快速开发手册</w:t>
      </w:r>
    </w:p>
    <w:p w:rsidR="00DE7F5C" w:rsidRDefault="00E62E9A" w:rsidP="00C27C56">
      <w:pPr>
        <w:pStyle w:val="Subtitle"/>
        <w:ind w:firstLine="532"/>
      </w:pPr>
      <w:r>
        <w:rPr>
          <w:rFonts w:hint="eastAsia"/>
        </w:rPr>
        <w:t>用系统公用组件、命名规则、系统字典等速查手册</w:t>
      </w:r>
    </w:p>
    <w:p w:rsidR="0062504E" w:rsidRDefault="00751B1A" w:rsidP="002E0B6B">
      <w:pPr>
        <w:pStyle w:val="Heading1"/>
      </w:pPr>
      <w:r>
        <w:rPr>
          <w:rFonts w:hint="eastAsia"/>
        </w:rPr>
        <w:t>Java</w:t>
      </w:r>
      <w:r w:rsidR="0062504E">
        <w:rPr>
          <w:rFonts w:hint="eastAsia"/>
        </w:rPr>
        <w:t>工具类</w:t>
      </w:r>
    </w:p>
    <w:p w:rsidR="0062504E" w:rsidRDefault="0062504E" w:rsidP="00C27C56">
      <w:pPr>
        <w:pStyle w:val="Heading2"/>
        <w:ind w:firstLine="261"/>
      </w:pPr>
      <w:r>
        <w:t>com</w:t>
      </w:r>
      <w:r>
        <w:rPr>
          <w:rFonts w:hint="eastAsia"/>
        </w:rPr>
        <w:t>.bitc.jk.xmis.util.WebUtil</w:t>
      </w:r>
      <w:r w:rsidR="00C27C56">
        <w:rPr>
          <w:rFonts w:hint="eastAsia"/>
        </w:rPr>
        <w:t xml:space="preserve"> Web</w:t>
      </w:r>
      <w:r w:rsidR="00C27C56">
        <w:rPr>
          <w:rFonts w:hint="eastAsia"/>
        </w:rPr>
        <w:t>相关工具</w:t>
      </w:r>
    </w:p>
    <w:p w:rsidR="00907D83" w:rsidRDefault="00907D83" w:rsidP="00382FC7">
      <w:pPr>
        <w:pStyle w:val="Heading3"/>
      </w:pPr>
      <w:r>
        <w:rPr>
          <w:rFonts w:hint="eastAsia"/>
        </w:rPr>
        <w:t>生成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907D83" w:rsidRDefault="00907D83" w:rsidP="00907D83">
      <w:pPr>
        <w:pStyle w:val="a"/>
      </w:pPr>
      <w:r>
        <w:rPr>
          <w:rFonts w:hint="eastAsia"/>
        </w:rPr>
        <w:t xml:space="preserve">String </w:t>
      </w:r>
      <w:r w:rsidRPr="00907D83">
        <w:t>buildJsonStoreByList(List&lt;?&gt;)</w:t>
      </w:r>
    </w:p>
    <w:p w:rsidR="00907D83" w:rsidRDefault="00907D83" w:rsidP="00907D83">
      <w:pPr>
        <w:pStyle w:val="a"/>
      </w:pPr>
      <w:r>
        <w:rPr>
          <w:rFonts w:hint="eastAsia"/>
        </w:rPr>
        <w:t xml:space="preserve">String </w:t>
      </w:r>
      <w:r w:rsidRPr="00907D83">
        <w:t>buildJsonStoreByList(List&lt;?&gt;, int)</w:t>
      </w:r>
    </w:p>
    <w:p w:rsidR="00907D83" w:rsidRDefault="00907D83" w:rsidP="00907D83">
      <w:pPr>
        <w:ind w:firstLine="480"/>
      </w:pPr>
      <w:r>
        <w:rPr>
          <w:rFonts w:hint="eastAsia"/>
        </w:rPr>
        <w:t>适用于</w:t>
      </w:r>
      <w:r>
        <w:rPr>
          <w:rFonts w:hint="eastAsia"/>
        </w:rPr>
        <w:t>POJO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，第二个参数为总记录数，不指定的情况下默认为</w:t>
      </w:r>
      <w:r>
        <w:rPr>
          <w:rFonts w:hint="eastAsia"/>
        </w:rPr>
        <w:t>List.getSie()</w:t>
      </w:r>
    </w:p>
    <w:p w:rsidR="00907D83" w:rsidRDefault="00907D83" w:rsidP="00907D83">
      <w:pPr>
        <w:pStyle w:val="a"/>
      </w:pPr>
      <w:r>
        <w:rPr>
          <w:rFonts w:hint="eastAsia"/>
        </w:rPr>
        <w:t xml:space="preserve">String </w:t>
      </w:r>
      <w:r w:rsidRPr="00907D83">
        <w:t>buildStoreForJsonWithoutPageInfo(List, String)</w:t>
      </w:r>
    </w:p>
    <w:p w:rsidR="00907D83" w:rsidRPr="00907D83" w:rsidRDefault="00907D83" w:rsidP="00907D83">
      <w:pPr>
        <w:ind w:firstLine="480"/>
      </w:pPr>
      <w:r>
        <w:rPr>
          <w:rFonts w:hint="eastAsia"/>
        </w:rPr>
        <w:t>适用于没有分页信息的</w:t>
      </w:r>
      <w:r>
        <w:rPr>
          <w:rFonts w:hint="eastAsia"/>
        </w:rPr>
        <w:t>JDBC</w:t>
      </w:r>
      <w:r>
        <w:rPr>
          <w:rFonts w:hint="eastAsia"/>
        </w:rPr>
        <w:t>查询结果（使用</w:t>
      </w:r>
      <w:r>
        <w:rPr>
          <w:rFonts w:hint="eastAsia"/>
        </w:rPr>
        <w:t>JdbcTemplate.</w:t>
      </w:r>
      <w:r w:rsidRPr="00907D83">
        <w:t xml:space="preserve"> queryForList</w:t>
      </w:r>
      <w:r>
        <w:rPr>
          <w:rFonts w:hint="eastAsia"/>
        </w:rPr>
        <w:t>获取的结果）</w:t>
      </w:r>
    </w:p>
    <w:p w:rsidR="00382FC7" w:rsidRDefault="00382FC7" w:rsidP="00382FC7">
      <w:pPr>
        <w:pStyle w:val="Heading3"/>
      </w:pPr>
      <w:r>
        <w:rPr>
          <w:rFonts w:hint="eastAsia"/>
        </w:rPr>
        <w:t>向</w:t>
      </w:r>
      <w:r>
        <w:rPr>
          <w:rFonts w:hint="eastAsia"/>
        </w:rPr>
        <w:t>response</w:t>
      </w:r>
      <w:r>
        <w:rPr>
          <w:rFonts w:hint="eastAsia"/>
        </w:rPr>
        <w:t>里写入信息</w:t>
      </w:r>
    </w:p>
    <w:p w:rsidR="00AD4298" w:rsidRDefault="00AD4298" w:rsidP="00AD4298">
      <w:pPr>
        <w:pStyle w:val="a"/>
      </w:pPr>
      <w:r w:rsidRPr="00AD4298">
        <w:t>returnResponse(HttpServletResponse, String)</w:t>
      </w:r>
    </w:p>
    <w:p w:rsidR="00AD4298" w:rsidRPr="00382FC7" w:rsidRDefault="00382FC7" w:rsidP="00382FC7">
      <w:pPr>
        <w:pStyle w:val="Heading3"/>
      </w:pPr>
      <w:r>
        <w:rPr>
          <w:rFonts w:hint="eastAsia"/>
        </w:rPr>
        <w:t>获取当前用户，不需要参数即可获取，从当前进程中获取</w:t>
      </w:r>
    </w:p>
    <w:p w:rsidR="00AD4298" w:rsidRDefault="00AD4298" w:rsidP="00AD4298">
      <w:pPr>
        <w:pStyle w:val="a"/>
      </w:pPr>
      <w:r>
        <w:rPr>
          <w:rFonts w:hint="eastAsia"/>
        </w:rPr>
        <w:t xml:space="preserve">EmployeeObj </w:t>
      </w:r>
      <w:r w:rsidRPr="00AD4298">
        <w:t>getCurrentEmployee()</w:t>
      </w:r>
    </w:p>
    <w:p w:rsidR="00382FC7" w:rsidRDefault="00382FC7" w:rsidP="00382FC7">
      <w:pPr>
        <w:pStyle w:val="Heading3"/>
      </w:pPr>
      <w:r>
        <w:rPr>
          <w:rFonts w:hint="eastAsia"/>
        </w:rPr>
        <w:t>获取当前用户，从</w:t>
      </w:r>
      <w:r>
        <w:rPr>
          <w:rFonts w:hint="eastAsia"/>
        </w:rPr>
        <w:t>session</w:t>
      </w:r>
      <w:r>
        <w:rPr>
          <w:rFonts w:hint="eastAsia"/>
        </w:rPr>
        <w:t>中获取</w:t>
      </w:r>
    </w:p>
    <w:p w:rsidR="00AD4298" w:rsidRDefault="00AD4298" w:rsidP="00AD4298">
      <w:pPr>
        <w:pStyle w:val="a"/>
      </w:pPr>
      <w:r>
        <w:rPr>
          <w:rFonts w:hint="eastAsia"/>
        </w:rPr>
        <w:t xml:space="preserve">EmployeeObj </w:t>
      </w:r>
      <w:r w:rsidRPr="00AD4298">
        <w:t>getCurrentEmployee(HttpSession)</w:t>
      </w:r>
    </w:p>
    <w:p w:rsidR="00AD4298" w:rsidRDefault="00382FC7" w:rsidP="00907D83">
      <w:pPr>
        <w:pStyle w:val="Heading3"/>
      </w:pPr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获取客户端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82FC7" w:rsidRDefault="00382FC7" w:rsidP="00382FC7">
      <w:pPr>
        <w:pStyle w:val="a"/>
      </w:pPr>
      <w:r>
        <w:rPr>
          <w:rFonts w:hint="eastAsia"/>
        </w:rPr>
        <w:t xml:space="preserve">String </w:t>
      </w:r>
      <w:r w:rsidRPr="00382FC7">
        <w:t>getIpAddr(HttpServletRequest)</w:t>
      </w:r>
    </w:p>
    <w:p w:rsidR="00382FC7" w:rsidRPr="00382FC7" w:rsidRDefault="00382FC7" w:rsidP="00907D83">
      <w:pPr>
        <w:pStyle w:val="Heading3"/>
      </w:pPr>
      <w:r>
        <w:rPr>
          <w:rFonts w:hint="eastAsia"/>
        </w:rPr>
        <w:t>向</w:t>
      </w:r>
      <w:r>
        <w:rPr>
          <w:rFonts w:hint="eastAsia"/>
        </w:rPr>
        <w:t>JSP</w:t>
      </w:r>
      <w:r>
        <w:rPr>
          <w:rFonts w:hint="eastAsia"/>
        </w:rPr>
        <w:t>页面输出</w:t>
      </w:r>
      <w:r>
        <w:rPr>
          <w:rFonts w:hint="eastAsia"/>
        </w:rPr>
        <w:t>Request</w:t>
      </w:r>
      <w:r>
        <w:rPr>
          <w:rFonts w:hint="eastAsia"/>
        </w:rPr>
        <w:t>脚本</w:t>
      </w:r>
    </w:p>
    <w:p w:rsidR="00382FC7" w:rsidRDefault="00382FC7" w:rsidP="00382FC7">
      <w:pPr>
        <w:pStyle w:val="a"/>
      </w:pPr>
      <w:r w:rsidRPr="00382FC7">
        <w:t>outputRequestParameterAsScript(HttpServletRequest, JspWriter, String)</w:t>
      </w:r>
    </w:p>
    <w:p w:rsidR="00382FC7" w:rsidRPr="000C41E5" w:rsidRDefault="00382FC7" w:rsidP="000C41E5">
      <w:pPr>
        <w:pStyle w:val="Quote"/>
        <w:ind w:firstLine="480"/>
        <w:rPr>
          <w:rStyle w:val="SubtleEmphasis"/>
          <w:i/>
          <w:iCs/>
        </w:rPr>
      </w:pPr>
      <w:r w:rsidRPr="000C41E5">
        <w:rPr>
          <w:rStyle w:val="SubtleEmphasis"/>
          <w:rFonts w:hint="eastAsia"/>
          <w:i/>
          <w:iCs/>
        </w:rPr>
        <w:t>注：配合</w:t>
      </w:r>
      <w:r w:rsidRPr="000C41E5">
        <w:rPr>
          <w:rStyle w:val="SubtleEmphasis"/>
          <w:rFonts w:hint="eastAsia"/>
          <w:i/>
          <w:iCs/>
        </w:rPr>
        <w:t>JS</w:t>
      </w:r>
      <w:r w:rsidRPr="000C41E5">
        <w:rPr>
          <w:rStyle w:val="SubtleEmphasis"/>
          <w:rFonts w:hint="eastAsia"/>
          <w:i/>
          <w:iCs/>
        </w:rPr>
        <w:t>中的</w:t>
      </w:r>
      <w:hyperlink w:anchor="_Request请求参数" w:history="1">
        <w:r w:rsidRPr="000C41E5">
          <w:rPr>
            <w:rStyle w:val="SubtleEmphasis"/>
            <w:rFonts w:hint="eastAsia"/>
            <w:i/>
            <w:iCs/>
          </w:rPr>
          <w:t>Request</w:t>
        </w:r>
      </w:hyperlink>
      <w:r w:rsidRPr="000C41E5">
        <w:rPr>
          <w:rStyle w:val="SubtleEmphasis"/>
          <w:rFonts w:hint="eastAsia"/>
          <w:i/>
          <w:iCs/>
        </w:rPr>
        <w:t>对象一起使用</w:t>
      </w:r>
    </w:p>
    <w:p w:rsidR="000C41E5" w:rsidRDefault="000C41E5" w:rsidP="000C41E5">
      <w:pPr>
        <w:pStyle w:val="Heading3"/>
      </w:pPr>
      <w:r>
        <w:rPr>
          <w:rFonts w:hint="eastAsia"/>
        </w:rPr>
        <w:lastRenderedPageBreak/>
        <w:t>生成</w:t>
      </w:r>
      <w:r>
        <w:rPr>
          <w:rFonts w:hint="eastAsia"/>
        </w:rPr>
        <w:t>StandardQuery</w:t>
      </w:r>
      <w:r>
        <w:rPr>
          <w:rFonts w:hint="eastAsia"/>
        </w:rPr>
        <w:t>对象</w:t>
      </w:r>
    </w:p>
    <w:p w:rsidR="000C41E5" w:rsidRDefault="000C41E5" w:rsidP="000C41E5">
      <w:pPr>
        <w:pStyle w:val="a"/>
      </w:pPr>
      <w:r>
        <w:rPr>
          <w:rFonts w:hint="eastAsia"/>
        </w:rPr>
        <w:t xml:space="preserve">StandardQuery </w:t>
      </w:r>
      <w:r w:rsidRPr="000C41E5">
        <w:t>generateStandardQueryByInkling(HttpServletRequest)</w:t>
      </w:r>
    </w:p>
    <w:p w:rsidR="000C41E5" w:rsidRPr="000C41E5" w:rsidRDefault="000C41E5" w:rsidP="000C41E5">
      <w:pPr>
        <w:pStyle w:val="Quote"/>
        <w:ind w:firstLine="480"/>
      </w:pPr>
      <w:r>
        <w:rPr>
          <w:rFonts w:hint="eastAsia"/>
        </w:rPr>
        <w:t>注：参见通用模糊查询组件</w:t>
      </w:r>
      <w:r>
        <w:rPr>
          <w:rFonts w:hint="eastAsia"/>
        </w:rPr>
        <w:t>InklingSearchField</w:t>
      </w:r>
    </w:p>
    <w:p w:rsidR="0062504E" w:rsidRDefault="0062504E" w:rsidP="00C27C56">
      <w:pPr>
        <w:pStyle w:val="Heading2"/>
        <w:ind w:firstLine="261"/>
      </w:pPr>
      <w:r w:rsidRPr="0062504E">
        <w:t>com.bitc.jk.xmis.util</w:t>
      </w:r>
      <w:r>
        <w:rPr>
          <w:rFonts w:hint="eastAsia"/>
        </w:rPr>
        <w:t xml:space="preserve">.TemplateUtil  </w:t>
      </w:r>
      <w:r>
        <w:rPr>
          <w:rFonts w:hint="eastAsia"/>
        </w:rPr>
        <w:t>格式化字符串</w:t>
      </w:r>
    </w:p>
    <w:p w:rsidR="00907D83" w:rsidRDefault="00907D83" w:rsidP="00907D83">
      <w:pPr>
        <w:pStyle w:val="Heading3"/>
        <w:numPr>
          <w:ilvl w:val="0"/>
          <w:numId w:val="21"/>
        </w:numPr>
      </w:pPr>
      <w:r w:rsidRPr="0062504E">
        <w:rPr>
          <w:rFonts w:hint="eastAsia"/>
        </w:rPr>
        <w:t>格式化字符串</w:t>
      </w:r>
    </w:p>
    <w:p w:rsidR="0062504E" w:rsidRPr="0099065B" w:rsidRDefault="0062504E" w:rsidP="0099065B">
      <w:pPr>
        <w:pStyle w:val="a"/>
      </w:pPr>
      <w:r w:rsidRPr="0099065B">
        <w:t>format(String, Map&lt;String, Object&gt;)</w:t>
      </w:r>
    </w:p>
    <w:p w:rsidR="0062504E" w:rsidRPr="0062504E" w:rsidRDefault="0062504E" w:rsidP="000708C8">
      <w:pPr>
        <w:ind w:firstLine="480"/>
      </w:pPr>
      <w:r w:rsidRPr="0062504E">
        <w:rPr>
          <w:rFonts w:hint="eastAsia"/>
        </w:rPr>
        <w:t>替换字符串中的变量，变量以</w:t>
      </w:r>
      <w:r w:rsidRPr="0062504E">
        <w:rPr>
          <w:rFonts w:hint="eastAsia"/>
        </w:rPr>
        <w:t>{}</w:t>
      </w:r>
      <w:r w:rsidRPr="0062504E">
        <w:rPr>
          <w:rFonts w:hint="eastAsia"/>
        </w:rPr>
        <w:t>开头结尾</w:t>
      </w:r>
    </w:p>
    <w:p w:rsidR="0062504E" w:rsidRDefault="0062504E" w:rsidP="0099065B">
      <w:pPr>
        <w:pStyle w:val="a"/>
      </w:pPr>
      <w:r w:rsidRPr="0062504E">
        <w:t>format(String, Object[])</w:t>
      </w:r>
      <w:r>
        <w:rPr>
          <w:rFonts w:hint="eastAsia"/>
        </w:rPr>
        <w:t xml:space="preserve">  </w:t>
      </w:r>
    </w:p>
    <w:p w:rsidR="0062504E" w:rsidRDefault="0062504E" w:rsidP="000708C8">
      <w:pPr>
        <w:ind w:firstLine="480"/>
      </w:pPr>
      <w:r w:rsidRPr="0062504E">
        <w:rPr>
          <w:rFonts w:hint="eastAsia"/>
        </w:rPr>
        <w:t>替换字符串中的占位变量，如：</w:t>
      </w:r>
      <w:r w:rsidRPr="0062504E">
        <w:rPr>
          <w:rFonts w:hint="eastAsia"/>
        </w:rPr>
        <w:t>{0},{1}</w:t>
      </w:r>
      <w:r w:rsidRPr="0062504E">
        <w:rPr>
          <w:rFonts w:hint="eastAsia"/>
        </w:rPr>
        <w:t>。必须从</w:t>
      </w:r>
      <w:r w:rsidRPr="0062504E">
        <w:rPr>
          <w:rFonts w:hint="eastAsia"/>
        </w:rPr>
        <w:t>0</w:t>
      </w:r>
      <w:r w:rsidRPr="0062504E">
        <w:rPr>
          <w:rFonts w:hint="eastAsia"/>
        </w:rPr>
        <w:t>开始不间断编号</w:t>
      </w:r>
    </w:p>
    <w:p w:rsidR="003D1F96" w:rsidRDefault="003D1F96" w:rsidP="003D1F96">
      <w:pPr>
        <w:pStyle w:val="Heading2"/>
        <w:ind w:firstLine="261"/>
      </w:pPr>
      <w:r w:rsidRPr="003D1F96">
        <w:t>com.bitc.jk.xmis.util.CryptUtil</w:t>
      </w:r>
      <w:r>
        <w:rPr>
          <w:rFonts w:hint="eastAsia"/>
        </w:rPr>
        <w:t xml:space="preserve"> </w:t>
      </w:r>
      <w:r>
        <w:rPr>
          <w:rFonts w:hint="eastAsia"/>
        </w:rPr>
        <w:t>加密工具</w:t>
      </w:r>
    </w:p>
    <w:p w:rsidR="003D1F96" w:rsidRDefault="003D1F96" w:rsidP="003D1F96">
      <w:pPr>
        <w:pStyle w:val="Heading3"/>
        <w:numPr>
          <w:ilvl w:val="0"/>
          <w:numId w:val="22"/>
        </w:numPr>
      </w:pPr>
      <w:r>
        <w:rPr>
          <w:rFonts w:hint="eastAsia"/>
        </w:rPr>
        <w:t xml:space="preserve">MD5 </w:t>
      </w:r>
      <w:r>
        <w:rPr>
          <w:rFonts w:hint="eastAsia"/>
        </w:rPr>
        <w:t>信息摘要</w:t>
      </w:r>
    </w:p>
    <w:p w:rsidR="003D1F96" w:rsidRDefault="003D1F96" w:rsidP="003D1F96">
      <w:pPr>
        <w:pStyle w:val="a"/>
      </w:pPr>
      <w:r>
        <w:rPr>
          <w:rFonts w:hint="eastAsia"/>
        </w:rPr>
        <w:t xml:space="preserve">String </w:t>
      </w:r>
      <w:r w:rsidRPr="003D1F96">
        <w:t>CryptUtil.MD5(String)</w:t>
      </w:r>
    </w:p>
    <w:p w:rsidR="00006BE5" w:rsidRDefault="00006BE5" w:rsidP="00006BE5">
      <w:pPr>
        <w:pStyle w:val="Heading2"/>
        <w:ind w:firstLine="261"/>
      </w:pPr>
      <w:r w:rsidRPr="00006BE5">
        <w:t>com.bitc.jk.xmis.util.DateUtil</w:t>
      </w:r>
      <w:r>
        <w:rPr>
          <w:rFonts w:hint="eastAsia"/>
        </w:rPr>
        <w:t xml:space="preserve"> </w:t>
      </w:r>
      <w:r>
        <w:rPr>
          <w:rFonts w:hint="eastAsia"/>
        </w:rPr>
        <w:t>日期时间工具</w:t>
      </w:r>
    </w:p>
    <w:p w:rsidR="00006BE5" w:rsidRDefault="00006BE5" w:rsidP="00006BE5">
      <w:pPr>
        <w:pStyle w:val="Heading3"/>
        <w:numPr>
          <w:ilvl w:val="0"/>
          <w:numId w:val="24"/>
        </w:numPr>
      </w:pPr>
      <w:r>
        <w:rPr>
          <w:rFonts w:hint="eastAsia"/>
        </w:rPr>
        <w:t>格式化日期</w:t>
      </w:r>
    </w:p>
    <w:p w:rsidR="00006BE5" w:rsidRDefault="00006BE5" w:rsidP="00006BE5">
      <w:pPr>
        <w:pStyle w:val="a"/>
      </w:pPr>
      <w:r>
        <w:rPr>
          <w:rFonts w:hint="eastAsia"/>
        </w:rPr>
        <w:t xml:space="preserve">String </w:t>
      </w:r>
      <w:r w:rsidRPr="00006BE5">
        <w:t>formatDate(Date)</w:t>
      </w:r>
    </w:p>
    <w:p w:rsidR="00006BE5" w:rsidRDefault="00006BE5" w:rsidP="00006BE5">
      <w:pPr>
        <w:pStyle w:val="a"/>
      </w:pPr>
      <w:r>
        <w:rPr>
          <w:rFonts w:hint="eastAsia"/>
        </w:rPr>
        <w:t xml:space="preserve">String </w:t>
      </w:r>
      <w:r w:rsidRPr="00006BE5">
        <w:t>formatDate(Date, String)</w:t>
      </w:r>
    </w:p>
    <w:p w:rsidR="00006BE5" w:rsidRDefault="00006BE5" w:rsidP="00006BE5">
      <w:pPr>
        <w:pStyle w:val="a"/>
      </w:pPr>
      <w:r>
        <w:rPr>
          <w:rFonts w:hint="eastAsia"/>
        </w:rPr>
        <w:t xml:space="preserve">String </w:t>
      </w:r>
      <w:r w:rsidRPr="00006BE5">
        <w:t>formatDateTime(Date)</w:t>
      </w:r>
    </w:p>
    <w:p w:rsidR="00006BE5" w:rsidRDefault="00006BE5" w:rsidP="00006BE5">
      <w:pPr>
        <w:pStyle w:val="Heading3"/>
      </w:pPr>
      <w:r>
        <w:rPr>
          <w:rFonts w:hint="eastAsia"/>
        </w:rPr>
        <w:t>解析字符串为日期</w:t>
      </w:r>
    </w:p>
    <w:p w:rsidR="00006BE5" w:rsidRDefault="00006BE5" w:rsidP="00006BE5">
      <w:pPr>
        <w:pStyle w:val="a"/>
      </w:pPr>
      <w:r>
        <w:rPr>
          <w:rFonts w:hint="eastAsia"/>
        </w:rPr>
        <w:t xml:space="preserve">java.util.Date </w:t>
      </w:r>
      <w:r w:rsidRPr="00006BE5">
        <w:t>parseDateTime(String)</w:t>
      </w:r>
    </w:p>
    <w:p w:rsidR="00006BE5" w:rsidRDefault="00006BE5" w:rsidP="00006BE5">
      <w:pPr>
        <w:pStyle w:val="a"/>
      </w:pPr>
      <w:r>
        <w:rPr>
          <w:rFonts w:hint="eastAsia"/>
        </w:rPr>
        <w:t xml:space="preserve">java.util.Date </w:t>
      </w:r>
      <w:r w:rsidRPr="00006BE5">
        <w:t xml:space="preserve">parseDate(String, String) </w:t>
      </w:r>
    </w:p>
    <w:p w:rsidR="00006BE5" w:rsidRDefault="00006BE5" w:rsidP="00006BE5">
      <w:pPr>
        <w:pStyle w:val="Heading3"/>
      </w:pPr>
      <w:r>
        <w:rPr>
          <w:rFonts w:hint="eastAsia"/>
        </w:rPr>
        <w:t>获取当前日期、时间</w:t>
      </w:r>
    </w:p>
    <w:p w:rsidR="00006BE5" w:rsidRDefault="00006BE5" w:rsidP="00006BE5">
      <w:pPr>
        <w:pStyle w:val="a"/>
      </w:pPr>
      <w:r w:rsidRPr="00006BE5">
        <w:t xml:space="preserve">java.sql.Date </w:t>
      </w:r>
      <w:r>
        <w:rPr>
          <w:rFonts w:hint="eastAsia"/>
        </w:rPr>
        <w:t xml:space="preserve"> </w:t>
      </w:r>
      <w:r w:rsidRPr="00006BE5">
        <w:t>getCurrentDate()</w:t>
      </w:r>
    </w:p>
    <w:p w:rsidR="00006BE5" w:rsidRDefault="00006BE5" w:rsidP="00006BE5">
      <w:pPr>
        <w:pStyle w:val="a"/>
      </w:pPr>
      <w:r w:rsidRPr="00006BE5">
        <w:t xml:space="preserve">java.sql.Date </w:t>
      </w:r>
      <w:r>
        <w:rPr>
          <w:rFonts w:hint="eastAsia"/>
        </w:rPr>
        <w:t xml:space="preserve"> </w:t>
      </w:r>
      <w:r w:rsidRPr="00006BE5">
        <w:t>getCurrentDateTime()</w:t>
      </w:r>
    </w:p>
    <w:p w:rsidR="00D56715" w:rsidRDefault="00D56715" w:rsidP="00D56715">
      <w:pPr>
        <w:pStyle w:val="Heading2"/>
        <w:ind w:firstLine="261"/>
      </w:pPr>
      <w:r>
        <w:rPr>
          <w:rFonts w:hint="eastAsia"/>
        </w:rPr>
        <w:t>com.bitc.jk.xmis.web.SpringInit</w:t>
      </w:r>
    </w:p>
    <w:p w:rsidR="00D56715" w:rsidRDefault="00D56715" w:rsidP="00D56715">
      <w:pPr>
        <w:pStyle w:val="Heading3"/>
        <w:numPr>
          <w:ilvl w:val="0"/>
          <w:numId w:val="26"/>
        </w:numPr>
      </w:pPr>
      <w:r>
        <w:rPr>
          <w:rFonts w:hint="eastAsia"/>
        </w:rPr>
        <w:lastRenderedPageBreak/>
        <w:t>获取</w:t>
      </w:r>
      <w:r>
        <w:rPr>
          <w:rFonts w:hint="eastAsia"/>
        </w:rPr>
        <w:t>Spring Bean</w:t>
      </w:r>
    </w:p>
    <w:p w:rsidR="00D56715" w:rsidRDefault="00D56715" w:rsidP="00D56715">
      <w:pPr>
        <w:pStyle w:val="a"/>
      </w:pPr>
      <w:r>
        <w:rPr>
          <w:rFonts w:hint="eastAsia"/>
        </w:rPr>
        <w:t xml:space="preserve">Object  </w:t>
      </w:r>
      <w:r w:rsidRPr="00D56715">
        <w:t>getBean</w:t>
      </w:r>
      <w:r>
        <w:rPr>
          <w:rFonts w:hint="eastAsia"/>
        </w:rPr>
        <w:t>(String)</w:t>
      </w:r>
    </w:p>
    <w:p w:rsidR="00CA082C" w:rsidRDefault="00CA082C" w:rsidP="00CA082C">
      <w:pPr>
        <w:pStyle w:val="Heading2"/>
        <w:ind w:firstLine="261"/>
      </w:pPr>
      <w:r w:rsidRPr="00CA082C">
        <w:t>com.bitc.jk.xmis.util.JSONUtils</w:t>
      </w:r>
      <w:r>
        <w:rPr>
          <w:rFonts w:hint="eastAsia"/>
        </w:rPr>
        <w:t xml:space="preserve"> JSON</w:t>
      </w:r>
      <w:r>
        <w:rPr>
          <w:rFonts w:hint="eastAsia"/>
        </w:rPr>
        <w:t>工具</w:t>
      </w:r>
    </w:p>
    <w:p w:rsidR="003A4F96" w:rsidRPr="003A4F96" w:rsidRDefault="003A4F96" w:rsidP="003A4F96">
      <w:pPr>
        <w:pStyle w:val="Heading2"/>
        <w:ind w:firstLine="261"/>
      </w:pPr>
      <w:r w:rsidRPr="003A4F96">
        <w:t>com.bitc.jk.xmis.util.UUIDUtils</w:t>
      </w:r>
      <w:r>
        <w:rPr>
          <w:rFonts w:hint="eastAsia"/>
        </w:rPr>
        <w:t xml:space="preserve"> UUID</w:t>
      </w:r>
      <w:r>
        <w:rPr>
          <w:rFonts w:hint="eastAsia"/>
        </w:rPr>
        <w:t>工具</w:t>
      </w:r>
    </w:p>
    <w:p w:rsidR="002E0B6B" w:rsidRDefault="002E0B6B" w:rsidP="002E0B6B">
      <w:pPr>
        <w:pStyle w:val="Heading1"/>
      </w:pPr>
      <w:r>
        <w:rPr>
          <w:rFonts w:hint="eastAsia"/>
        </w:rPr>
        <w:t>Extjs Ajax Response</w:t>
      </w:r>
    </w:p>
    <w:p w:rsidR="002E0B6B" w:rsidRDefault="002E0B6B" w:rsidP="002E0B6B">
      <w:pPr>
        <w:pStyle w:val="Heading2"/>
        <w:ind w:firstLine="261"/>
      </w:pPr>
      <w:r>
        <w:rPr>
          <w:rFonts w:hint="eastAsia"/>
        </w:rPr>
        <w:t>Ext.Ajax.request</w:t>
      </w:r>
      <w:r>
        <w:rPr>
          <w:rFonts w:hint="eastAsia"/>
        </w:rPr>
        <w:t>的</w:t>
      </w:r>
      <w:r>
        <w:rPr>
          <w:rFonts w:hint="eastAsia"/>
        </w:rPr>
        <w:t>Response</w:t>
      </w:r>
    </w:p>
    <w:p w:rsidR="002E0B6B" w:rsidRDefault="002E0B6B" w:rsidP="002E0B6B">
      <w:pPr>
        <w:pStyle w:val="a"/>
      </w:pPr>
      <w:r>
        <w:rPr>
          <w:rFonts w:hint="eastAsia"/>
        </w:rPr>
        <w:t>类：</w:t>
      </w:r>
      <w:r w:rsidRPr="002E0B6B">
        <w:t>com.bitc.jk.xmis.web.response.ExtjsAjaxResponse</w:t>
      </w:r>
    </w:p>
    <w:p w:rsidR="002E0B6B" w:rsidRDefault="002E0B6B" w:rsidP="002E0B6B">
      <w:pPr>
        <w:pStyle w:val="a"/>
      </w:pPr>
      <w:r>
        <w:rPr>
          <w:rFonts w:hint="eastAsia"/>
        </w:rPr>
        <w:t>属性：</w:t>
      </w:r>
      <w:r w:rsidRPr="002E0B6B">
        <w:t>success</w:t>
      </w:r>
      <w:r>
        <w:rPr>
          <w:rFonts w:hint="eastAsia"/>
        </w:rPr>
        <w:t>、</w:t>
      </w:r>
      <w:r w:rsidRPr="002E0B6B">
        <w:t>message</w:t>
      </w:r>
      <w:r>
        <w:rPr>
          <w:rFonts w:hint="eastAsia"/>
        </w:rPr>
        <w:t>、</w:t>
      </w:r>
      <w:r w:rsidRPr="002E0B6B">
        <w:t>messageTitle</w:t>
      </w:r>
      <w:r>
        <w:rPr>
          <w:rFonts w:hint="eastAsia"/>
        </w:rPr>
        <w:t>、</w:t>
      </w:r>
      <w:r w:rsidRPr="002E0B6B">
        <w:t>attributes</w:t>
      </w:r>
    </w:p>
    <w:p w:rsidR="002E0B6B" w:rsidRDefault="002E0B6B" w:rsidP="002E0B6B">
      <w:pPr>
        <w:pStyle w:val="a"/>
      </w:pPr>
      <w:r>
        <w:rPr>
          <w:rFonts w:hint="eastAsia"/>
        </w:rPr>
        <w:t>说明：</w:t>
      </w:r>
      <w:r>
        <w:rPr>
          <w:rFonts w:hint="eastAsia"/>
        </w:rPr>
        <w:t>success</w:t>
      </w:r>
      <w:r>
        <w:rPr>
          <w:rFonts w:hint="eastAsia"/>
        </w:rPr>
        <w:t>为此请求在业务上成功与否的标志；</w:t>
      </w:r>
      <w:r>
        <w:rPr>
          <w:rFonts w:hint="eastAsia"/>
        </w:rPr>
        <w:t>message</w:t>
      </w:r>
      <w:r>
        <w:rPr>
          <w:rFonts w:hint="eastAsia"/>
        </w:rPr>
        <w:t>与</w:t>
      </w:r>
      <w:r>
        <w:rPr>
          <w:rFonts w:hint="eastAsia"/>
        </w:rPr>
        <w:t>messageTitle</w:t>
      </w:r>
      <w:r>
        <w:rPr>
          <w:rFonts w:hint="eastAsia"/>
        </w:rPr>
        <w:t>配置提示信息；</w:t>
      </w:r>
      <w:r>
        <w:rPr>
          <w:rFonts w:hint="eastAsia"/>
        </w:rPr>
        <w:t>attributes</w:t>
      </w:r>
      <w:r>
        <w:rPr>
          <w:rFonts w:hint="eastAsia"/>
        </w:rPr>
        <w:t>中添加需要返回到前台的数据</w:t>
      </w:r>
    </w:p>
    <w:p w:rsidR="002E0B6B" w:rsidRDefault="002E0B6B" w:rsidP="002E0B6B">
      <w:pPr>
        <w:pStyle w:val="Heading2"/>
        <w:ind w:firstLine="261"/>
      </w:pPr>
      <w:r>
        <w:rPr>
          <w:rFonts w:hint="eastAsia"/>
        </w:rPr>
        <w:t>Ext.form.BasicForm.submit</w:t>
      </w:r>
      <w:r>
        <w:rPr>
          <w:rFonts w:hint="eastAsia"/>
        </w:rPr>
        <w:t>的</w:t>
      </w:r>
      <w:r>
        <w:rPr>
          <w:rFonts w:hint="eastAsia"/>
        </w:rPr>
        <w:t>Response</w:t>
      </w:r>
    </w:p>
    <w:p w:rsidR="002E0B6B" w:rsidRDefault="002E0B6B" w:rsidP="002E0B6B">
      <w:pPr>
        <w:ind w:firstLine="480"/>
      </w:pPr>
      <w:r>
        <w:rPr>
          <w:rFonts w:hint="eastAsia"/>
        </w:rPr>
        <w:t>同</w:t>
      </w:r>
      <w:r>
        <w:rPr>
          <w:rFonts w:hint="eastAsia"/>
        </w:rPr>
        <w:t>Ext.Ajax.request</w:t>
      </w:r>
      <w:r>
        <w:rPr>
          <w:rFonts w:hint="eastAsia"/>
        </w:rPr>
        <w:t>的</w:t>
      </w:r>
      <w:r>
        <w:rPr>
          <w:rFonts w:hint="eastAsia"/>
        </w:rPr>
        <w:t>Response</w:t>
      </w:r>
    </w:p>
    <w:p w:rsidR="002E0B6B" w:rsidRDefault="002E0B6B" w:rsidP="002E0B6B">
      <w:pPr>
        <w:pStyle w:val="Heading2"/>
        <w:ind w:firstLine="261"/>
      </w:pPr>
      <w:r>
        <w:rPr>
          <w:rFonts w:hint="eastAsia"/>
        </w:rPr>
        <w:t>Ext.form.BasicForm.load</w:t>
      </w:r>
      <w:r>
        <w:rPr>
          <w:rFonts w:hint="eastAsia"/>
        </w:rPr>
        <w:t>的</w:t>
      </w:r>
      <w:r>
        <w:rPr>
          <w:rFonts w:hint="eastAsia"/>
        </w:rPr>
        <w:t>Response</w:t>
      </w:r>
    </w:p>
    <w:p w:rsidR="002E0B6B" w:rsidRDefault="002E0B6B" w:rsidP="002E0B6B">
      <w:pPr>
        <w:pStyle w:val="a"/>
      </w:pPr>
      <w:r>
        <w:rPr>
          <w:rFonts w:hint="eastAsia"/>
        </w:rPr>
        <w:t>类：</w:t>
      </w:r>
      <w:r w:rsidRPr="002E0B6B">
        <w:t>com.bitc.jk.xmis.web.response.ExtjsFormLoadResponse</w:t>
      </w:r>
    </w:p>
    <w:p w:rsidR="002E0B6B" w:rsidRDefault="002E0B6B" w:rsidP="002E0B6B">
      <w:pPr>
        <w:pStyle w:val="a"/>
      </w:pPr>
      <w:r>
        <w:rPr>
          <w:rFonts w:hint="eastAsia"/>
        </w:rPr>
        <w:t>属性：</w:t>
      </w:r>
      <w:r>
        <w:rPr>
          <w:rFonts w:hint="eastAsia"/>
        </w:rPr>
        <w:t>data</w:t>
      </w:r>
    </w:p>
    <w:p w:rsidR="002E0B6B" w:rsidRDefault="002E0B6B" w:rsidP="002E0B6B">
      <w:pPr>
        <w:pStyle w:val="a"/>
      </w:pPr>
      <w:r>
        <w:rPr>
          <w:rFonts w:hint="eastAsia"/>
        </w:rPr>
        <w:t>说明：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POJO</w:t>
      </w:r>
      <w:r>
        <w:rPr>
          <w:rFonts w:hint="eastAsia"/>
        </w:rPr>
        <w:t>，该对象的属性对应上</w:t>
      </w:r>
      <w:r>
        <w:rPr>
          <w:rFonts w:hint="eastAsia"/>
        </w:rPr>
        <w:t>FormPanel</w:t>
      </w:r>
      <w:r>
        <w:rPr>
          <w:rFonts w:hint="eastAsia"/>
        </w:rPr>
        <w:t>中的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name(ComboBox</w:t>
      </w:r>
      <w:r>
        <w:rPr>
          <w:rFonts w:hint="eastAsia"/>
        </w:rPr>
        <w:t>为</w:t>
      </w:r>
      <w:r>
        <w:rPr>
          <w:rFonts w:hint="eastAsia"/>
        </w:rPr>
        <w:t>hiddenName)</w:t>
      </w:r>
    </w:p>
    <w:p w:rsidR="002E0B6B" w:rsidRDefault="002E0B6B" w:rsidP="002E0B6B">
      <w:pPr>
        <w:pStyle w:val="Heading2"/>
        <w:ind w:firstLine="261"/>
      </w:pPr>
      <w:r>
        <w:rPr>
          <w:rFonts w:hint="eastAsia"/>
        </w:rPr>
        <w:t>LoginTimeout</w:t>
      </w:r>
      <w:r>
        <w:rPr>
          <w:rFonts w:hint="eastAsia"/>
        </w:rPr>
        <w:t>的</w:t>
      </w:r>
      <w:r>
        <w:rPr>
          <w:rFonts w:hint="eastAsia"/>
        </w:rPr>
        <w:t>Response</w:t>
      </w:r>
    </w:p>
    <w:p w:rsidR="002E0B6B" w:rsidRDefault="002E0B6B" w:rsidP="002E0B6B">
      <w:pPr>
        <w:pStyle w:val="a"/>
      </w:pPr>
      <w:r>
        <w:rPr>
          <w:rFonts w:hint="eastAsia"/>
        </w:rPr>
        <w:t>类：</w:t>
      </w:r>
      <w:r w:rsidRPr="002E0B6B">
        <w:t>com.bitc.jk.xmis.web.response.LoginTimeoutResponse</w:t>
      </w:r>
    </w:p>
    <w:p w:rsidR="002E0B6B" w:rsidRDefault="002E0B6B" w:rsidP="002E0B6B">
      <w:pPr>
        <w:pStyle w:val="a"/>
      </w:pPr>
      <w:r>
        <w:rPr>
          <w:rFonts w:hint="eastAsia"/>
        </w:rPr>
        <w:t>属性：</w:t>
      </w:r>
      <w:r w:rsidRPr="002E0B6B">
        <w:t>redirectUri</w:t>
      </w:r>
    </w:p>
    <w:p w:rsidR="002E0B6B" w:rsidRDefault="002E0B6B" w:rsidP="002E0B6B">
      <w:pPr>
        <w:pStyle w:val="a"/>
      </w:pPr>
      <w:r>
        <w:rPr>
          <w:rFonts w:hint="eastAsia"/>
        </w:rPr>
        <w:t>说明：在</w:t>
      </w:r>
      <w:r>
        <w:rPr>
          <w:rFonts w:hint="eastAsia"/>
        </w:rPr>
        <w:t>Session</w:t>
      </w:r>
      <w:r>
        <w:rPr>
          <w:rFonts w:hint="eastAsia"/>
        </w:rPr>
        <w:t>超时的情况下发起</w:t>
      </w:r>
      <w:r>
        <w:rPr>
          <w:rFonts w:hint="eastAsia"/>
        </w:rPr>
        <w:t>Ajax</w:t>
      </w:r>
      <w:r>
        <w:rPr>
          <w:rFonts w:hint="eastAsia"/>
        </w:rPr>
        <w:t>请求时，系统自动返回此响应，页面会自动跳转到登录页面，</w:t>
      </w:r>
      <w:r>
        <w:rPr>
          <w:rFonts w:hint="eastAsia"/>
        </w:rPr>
        <w:t>redirectUri</w:t>
      </w:r>
      <w:r>
        <w:rPr>
          <w:rFonts w:hint="eastAsia"/>
        </w:rPr>
        <w:t>指定重新登录后跳转到哪个页面。一般为登录前的页面。</w:t>
      </w:r>
    </w:p>
    <w:p w:rsidR="002E0B6B" w:rsidRDefault="002E0B6B" w:rsidP="002E0B6B">
      <w:pPr>
        <w:pStyle w:val="Quote"/>
        <w:ind w:firstLine="480"/>
      </w:pPr>
      <w:r>
        <w:rPr>
          <w:rFonts w:hint="eastAsia"/>
        </w:rPr>
        <w:t>注：此过程系统会自动完成，</w:t>
      </w:r>
      <w:r>
        <w:rPr>
          <w:rFonts w:hint="eastAsia"/>
        </w:rPr>
        <w:t>Action</w:t>
      </w:r>
      <w:r>
        <w:rPr>
          <w:rFonts w:hint="eastAsia"/>
        </w:rPr>
        <w:t>中不需要再判断超时</w:t>
      </w:r>
    </w:p>
    <w:p w:rsidR="002E0B6B" w:rsidRDefault="002E0B6B" w:rsidP="002E0B6B">
      <w:pPr>
        <w:pStyle w:val="Heading2"/>
        <w:ind w:firstLine="261"/>
      </w:pPr>
      <w:r>
        <w:rPr>
          <w:rFonts w:hint="eastAsia"/>
        </w:rPr>
        <w:t>TreeLoader</w:t>
      </w:r>
      <w:r>
        <w:rPr>
          <w:rFonts w:hint="eastAsia"/>
        </w:rPr>
        <w:t>的</w:t>
      </w:r>
      <w:r>
        <w:rPr>
          <w:rFonts w:hint="eastAsia"/>
        </w:rPr>
        <w:t>Response</w:t>
      </w:r>
    </w:p>
    <w:p w:rsidR="002E0B6B" w:rsidRDefault="002E0B6B" w:rsidP="002E0B6B">
      <w:pPr>
        <w:pStyle w:val="a"/>
      </w:pPr>
      <w:r>
        <w:rPr>
          <w:rFonts w:hint="eastAsia"/>
        </w:rPr>
        <w:lastRenderedPageBreak/>
        <w:t>类：</w:t>
      </w:r>
      <w:r w:rsidRPr="002E0B6B">
        <w:t>com.bitc.jk.xmis.web.response.TreeLoaderResponse</w:t>
      </w:r>
    </w:p>
    <w:p w:rsidR="002E0B6B" w:rsidRPr="002E0B6B" w:rsidRDefault="002E0B6B" w:rsidP="002E0B6B">
      <w:pPr>
        <w:pStyle w:val="a"/>
      </w:pPr>
      <w:r>
        <w:rPr>
          <w:rFonts w:hint="eastAsia"/>
        </w:rPr>
        <w:t>属性：</w:t>
      </w:r>
      <w:r>
        <w:rPr>
          <w:rFonts w:hint="eastAsia"/>
        </w:rPr>
        <w:t>nodes</w:t>
      </w:r>
      <w:r>
        <w:rPr>
          <w:rFonts w:hint="eastAsia"/>
        </w:rPr>
        <w:t>，类型为</w:t>
      </w:r>
      <w:r w:rsidRPr="002E0B6B">
        <w:t>com.bitc.jk.xmis.web.response.TreeNode</w:t>
      </w:r>
    </w:p>
    <w:p w:rsidR="00CB41D3" w:rsidRDefault="00CB41D3" w:rsidP="002E0B6B">
      <w:pPr>
        <w:pStyle w:val="Heading1"/>
      </w:pPr>
      <w:r>
        <w:rPr>
          <w:rFonts w:hint="eastAsia"/>
        </w:rPr>
        <w:t>JavaScript</w:t>
      </w:r>
    </w:p>
    <w:p w:rsidR="002D2390" w:rsidRDefault="00DE7F5C" w:rsidP="00C27C56">
      <w:pPr>
        <w:pStyle w:val="Heading2"/>
        <w:ind w:firstLine="261"/>
      </w:pPr>
      <w:r>
        <w:rPr>
          <w:rFonts w:hint="eastAsia"/>
        </w:rPr>
        <w:t>全局变量</w:t>
      </w:r>
    </w:p>
    <w:p w:rsidR="008F363E" w:rsidRDefault="008F363E" w:rsidP="003D1F96">
      <w:pPr>
        <w:pStyle w:val="Heading3"/>
        <w:numPr>
          <w:ilvl w:val="0"/>
          <w:numId w:val="23"/>
        </w:numPr>
      </w:pPr>
      <w:r>
        <w:rPr>
          <w:rFonts w:hint="eastAsia"/>
        </w:rPr>
        <w:t>当前用户</w:t>
      </w:r>
    </w:p>
    <w:p w:rsidR="008F363E" w:rsidRDefault="008F363E" w:rsidP="0099065B">
      <w:pPr>
        <w:pStyle w:val="a"/>
      </w:pPr>
      <w:r>
        <w:rPr>
          <w:rFonts w:hint="eastAsia"/>
        </w:rPr>
        <w:t>变量名：</w:t>
      </w:r>
      <w:r>
        <w:rPr>
          <w:rFonts w:hint="eastAsia"/>
        </w:rPr>
        <w:t>__emp</w:t>
      </w:r>
    </w:p>
    <w:p w:rsidR="00A37A18" w:rsidRDefault="00A37A18" w:rsidP="0099065B">
      <w:pPr>
        <w:pStyle w:val="a"/>
      </w:pPr>
      <w:r>
        <w:rPr>
          <w:rFonts w:hint="eastAsia"/>
        </w:rPr>
        <w:t>类型：</w:t>
      </w:r>
      <w:r>
        <w:rPr>
          <w:rFonts w:hint="eastAsia"/>
        </w:rPr>
        <w:t>Object</w:t>
      </w:r>
    </w:p>
    <w:p w:rsidR="008F363E" w:rsidRDefault="008F363E" w:rsidP="0099065B">
      <w:pPr>
        <w:pStyle w:val="a"/>
      </w:pPr>
      <w:r>
        <w:rPr>
          <w:rFonts w:hint="eastAsia"/>
        </w:rPr>
        <w:t>变量属性：同</w:t>
      </w:r>
      <w:r w:rsidR="00B2149A">
        <w:rPr>
          <w:rFonts w:hint="eastAsia"/>
        </w:rPr>
        <w:t>Java</w:t>
      </w:r>
      <w:r w:rsidR="00B2149A">
        <w:rPr>
          <w:rFonts w:hint="eastAsia"/>
        </w:rPr>
        <w:t>类</w:t>
      </w:r>
      <w:r w:rsidR="00B2149A">
        <w:rPr>
          <w:rFonts w:hint="eastAsia"/>
        </w:rPr>
        <w:t>EmployeeObj</w:t>
      </w:r>
    </w:p>
    <w:p w:rsidR="00F74DC0" w:rsidRPr="008F363E" w:rsidRDefault="00F74DC0" w:rsidP="0099065B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dynamic.jsp</w:t>
      </w:r>
    </w:p>
    <w:p w:rsidR="00F74DC0" w:rsidRDefault="00F74DC0" w:rsidP="00C50B2D">
      <w:pPr>
        <w:pStyle w:val="Heading3"/>
      </w:pPr>
      <w:r>
        <w:rPr>
          <w:rFonts w:hint="eastAsia"/>
        </w:rPr>
        <w:t>数据库表名列名</w:t>
      </w:r>
    </w:p>
    <w:p w:rsidR="00F74DC0" w:rsidRDefault="00F74DC0" w:rsidP="0099065B">
      <w:pPr>
        <w:pStyle w:val="a"/>
      </w:pPr>
      <w:r>
        <w:rPr>
          <w:rFonts w:hint="eastAsia"/>
        </w:rPr>
        <w:t>变量名：</w:t>
      </w:r>
      <w:r w:rsidRPr="00F74DC0">
        <w:t>DBSchema</w:t>
      </w:r>
    </w:p>
    <w:p w:rsidR="00F74DC0" w:rsidRDefault="00F74DC0" w:rsidP="0099065B">
      <w:pPr>
        <w:pStyle w:val="a"/>
      </w:pPr>
      <w:r>
        <w:rPr>
          <w:rFonts w:hint="eastAsia"/>
        </w:rPr>
        <w:t>类型：</w:t>
      </w:r>
      <w:r>
        <w:rPr>
          <w:rFonts w:hint="eastAsia"/>
        </w:rPr>
        <w:t>Object</w:t>
      </w:r>
    </w:p>
    <w:p w:rsidR="00F74DC0" w:rsidRDefault="00F74DC0" w:rsidP="0099065B">
      <w:pPr>
        <w:pStyle w:val="a"/>
      </w:pPr>
      <w:r>
        <w:rPr>
          <w:rFonts w:hint="eastAsia"/>
        </w:rPr>
        <w:t>变量属性：同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Pr="00F74DC0">
        <w:t>DBSchema</w:t>
      </w:r>
    </w:p>
    <w:p w:rsidR="00F74DC0" w:rsidRDefault="00F74DC0" w:rsidP="0099065B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resources/js/DBSchema.jsp</w:t>
      </w:r>
    </w:p>
    <w:p w:rsidR="008F363E" w:rsidRDefault="00A37A18" w:rsidP="00C50B2D">
      <w:pPr>
        <w:pStyle w:val="Heading3"/>
      </w:pPr>
      <w:r>
        <w:rPr>
          <w:rFonts w:hint="eastAsia"/>
        </w:rPr>
        <w:t>应用根路径</w:t>
      </w:r>
    </w:p>
    <w:p w:rsidR="00A37A18" w:rsidRDefault="00A37A18" w:rsidP="0099065B">
      <w:pPr>
        <w:pStyle w:val="a"/>
      </w:pPr>
      <w:r>
        <w:rPr>
          <w:rFonts w:hint="eastAsia"/>
        </w:rPr>
        <w:t>变量名：</w:t>
      </w:r>
      <w:r>
        <w:rPr>
          <w:rFonts w:hint="eastAsia"/>
        </w:rPr>
        <w:t>__cxtPath</w:t>
      </w:r>
    </w:p>
    <w:p w:rsidR="00A37A18" w:rsidRDefault="00A37A18" w:rsidP="0099065B">
      <w:pPr>
        <w:pStyle w:val="a"/>
      </w:pP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F74DC0" w:rsidRDefault="00F74DC0" w:rsidP="0099065B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dynamic.jsp</w:t>
      </w:r>
    </w:p>
    <w:p w:rsidR="001370C2" w:rsidRDefault="001370C2" w:rsidP="00C50B2D">
      <w:pPr>
        <w:pStyle w:val="Heading3"/>
      </w:pPr>
      <w:r>
        <w:rPr>
          <w:rFonts w:hint="eastAsia"/>
        </w:rPr>
        <w:t>应用完整路径</w:t>
      </w:r>
    </w:p>
    <w:p w:rsidR="001370C2" w:rsidRDefault="001370C2" w:rsidP="0099065B">
      <w:pPr>
        <w:pStyle w:val="a"/>
      </w:pPr>
      <w:r>
        <w:rPr>
          <w:rFonts w:hint="eastAsia"/>
        </w:rPr>
        <w:t>变量名：</w:t>
      </w:r>
      <w:r>
        <w:rPr>
          <w:rFonts w:hint="eastAsia"/>
        </w:rPr>
        <w:t>__fullPath</w:t>
      </w:r>
    </w:p>
    <w:p w:rsidR="001370C2" w:rsidRDefault="001370C2" w:rsidP="0099065B">
      <w:pPr>
        <w:pStyle w:val="a"/>
      </w:pPr>
      <w:r>
        <w:rPr>
          <w:rFonts w:hint="eastAsia"/>
        </w:rPr>
        <w:t>类型：</w:t>
      </w:r>
      <w:r>
        <w:rPr>
          <w:rFonts w:hint="eastAsia"/>
        </w:rPr>
        <w:t>String</w:t>
      </w:r>
    </w:p>
    <w:p w:rsidR="00F74DC0" w:rsidRDefault="00F74DC0" w:rsidP="0099065B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dynamic.jsp</w:t>
      </w:r>
    </w:p>
    <w:p w:rsidR="00751B1A" w:rsidRDefault="00751B1A" w:rsidP="00F57AC0">
      <w:pPr>
        <w:pStyle w:val="Heading2"/>
        <w:ind w:firstLine="261"/>
      </w:pPr>
      <w:r>
        <w:rPr>
          <w:rFonts w:hint="eastAsia"/>
        </w:rPr>
        <w:t>JS</w:t>
      </w:r>
      <w:r>
        <w:rPr>
          <w:rFonts w:hint="eastAsia"/>
        </w:rPr>
        <w:t>工具类</w:t>
      </w:r>
    </w:p>
    <w:p w:rsidR="00751B1A" w:rsidRPr="00751B1A" w:rsidRDefault="00751B1A" w:rsidP="00751B1A">
      <w:pPr>
        <w:ind w:firstLine="480"/>
      </w:pPr>
    </w:p>
    <w:p w:rsidR="00F57AC0" w:rsidRDefault="00F57AC0" w:rsidP="00F57AC0">
      <w:pPr>
        <w:pStyle w:val="Heading2"/>
        <w:ind w:firstLine="261"/>
      </w:pPr>
      <w:r>
        <w:rPr>
          <w:rFonts w:hint="eastAsia"/>
        </w:rPr>
        <w:t>Extjs</w:t>
      </w:r>
      <w:r>
        <w:rPr>
          <w:rFonts w:hint="eastAsia"/>
        </w:rPr>
        <w:t>系统公用组件</w:t>
      </w:r>
    </w:p>
    <w:p w:rsidR="00F57AC0" w:rsidRDefault="00F57AC0" w:rsidP="00F57AC0">
      <w:pPr>
        <w:pStyle w:val="Heading3"/>
        <w:numPr>
          <w:ilvl w:val="0"/>
          <w:numId w:val="17"/>
        </w:numPr>
      </w:pPr>
      <w:r>
        <w:rPr>
          <w:rFonts w:hint="eastAsia"/>
        </w:rPr>
        <w:lastRenderedPageBreak/>
        <w:t>关注</w:t>
      </w:r>
    </w:p>
    <w:p w:rsidR="00F57AC0" w:rsidRDefault="00F57AC0" w:rsidP="00F57AC0">
      <w:pPr>
        <w:pStyle w:val="a"/>
      </w:pPr>
      <w:r>
        <w:rPr>
          <w:rFonts w:hint="eastAsia"/>
        </w:rPr>
        <w:t>类名：</w:t>
      </w:r>
      <w:r w:rsidRPr="004E534D">
        <w:t>com.bitc.xmis.workflow.Attention</w:t>
      </w:r>
    </w:p>
    <w:p w:rsidR="00F57AC0" w:rsidRDefault="00F57AC0" w:rsidP="00F57AC0">
      <w:pPr>
        <w:pStyle w:val="a"/>
      </w:pPr>
      <w:r>
        <w:rPr>
          <w:rFonts w:hint="eastAsia"/>
        </w:rPr>
        <w:t>继承自：</w:t>
      </w:r>
      <w:r w:rsidRPr="004E534D">
        <w:t>Ext.util.Observable</w:t>
      </w:r>
    </w:p>
    <w:p w:rsidR="00F57AC0" w:rsidRDefault="00F57AC0" w:rsidP="00F57AC0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</w:p>
    <w:p w:rsidR="00F57AC0" w:rsidRDefault="00F57AC0" w:rsidP="00F57AC0">
      <w:pPr>
        <w:pStyle w:val="a"/>
      </w:pPr>
      <w:r>
        <w:rPr>
          <w:rFonts w:hint="eastAsia"/>
        </w:rPr>
        <w:t>说明：用户可以关注任何系统中的对象，比如合同、项目等。需要添加关注功能的地方可以引用此文件，创建此类的对象</w:t>
      </w:r>
    </w:p>
    <w:p w:rsidR="00F57AC0" w:rsidRPr="00F74DC0" w:rsidRDefault="00F57AC0" w:rsidP="00F57AC0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resources/js/Attention.js</w:t>
      </w:r>
    </w:p>
    <w:p w:rsidR="00F57AC0" w:rsidRDefault="00F57AC0" w:rsidP="00F57AC0">
      <w:pPr>
        <w:pStyle w:val="Heading3"/>
      </w:pPr>
      <w:r>
        <w:rPr>
          <w:rFonts w:hint="eastAsia"/>
        </w:rPr>
        <w:t>关注列表</w:t>
      </w:r>
    </w:p>
    <w:p w:rsidR="00F57AC0" w:rsidRDefault="00F57AC0" w:rsidP="00F57AC0">
      <w:pPr>
        <w:pStyle w:val="a"/>
      </w:pPr>
      <w:r>
        <w:rPr>
          <w:rFonts w:hint="eastAsia"/>
        </w:rPr>
        <w:t>类名：</w:t>
      </w:r>
      <w:r w:rsidRPr="004E534D">
        <w:t>com.bitc.xmis.workflow.AttentionList</w:t>
      </w:r>
    </w:p>
    <w:p w:rsidR="00F57AC0" w:rsidRDefault="00F57AC0" w:rsidP="00F57AC0">
      <w:pPr>
        <w:pStyle w:val="a"/>
      </w:pPr>
      <w:r>
        <w:rPr>
          <w:rFonts w:hint="eastAsia"/>
        </w:rPr>
        <w:t>继承自：</w:t>
      </w:r>
      <w:r w:rsidRPr="004E534D">
        <w:t>Ext.list.ListView</w:t>
      </w:r>
    </w:p>
    <w:p w:rsidR="00F57AC0" w:rsidRDefault="00F57AC0" w:rsidP="00F57AC0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</w:p>
    <w:p w:rsidR="00F57AC0" w:rsidRDefault="00F57AC0" w:rsidP="00F57AC0">
      <w:pPr>
        <w:pStyle w:val="a"/>
      </w:pPr>
      <w:r>
        <w:rPr>
          <w:rFonts w:hint="eastAsia"/>
        </w:rPr>
        <w:t>说明：用户的关注列表，放在首页中</w:t>
      </w:r>
    </w:p>
    <w:p w:rsidR="00F57AC0" w:rsidRDefault="00F57AC0" w:rsidP="00F57AC0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resources/js/Attention.js</w:t>
      </w:r>
    </w:p>
    <w:p w:rsidR="00F57AC0" w:rsidRDefault="00F57AC0" w:rsidP="00F57AC0">
      <w:pPr>
        <w:pStyle w:val="Heading3"/>
      </w:pPr>
      <w:r>
        <w:rPr>
          <w:rFonts w:hint="eastAsia"/>
        </w:rPr>
        <w:t>草稿</w:t>
      </w:r>
    </w:p>
    <w:p w:rsidR="00F57AC0" w:rsidRDefault="00F57AC0" w:rsidP="00F57AC0">
      <w:pPr>
        <w:pStyle w:val="a"/>
      </w:pPr>
      <w:r>
        <w:rPr>
          <w:rFonts w:hint="eastAsia"/>
        </w:rPr>
        <w:t>类名：</w:t>
      </w:r>
      <w:r w:rsidRPr="00C50B2D">
        <w:t>com.bitc.xmis.sys.Draft</w:t>
      </w:r>
    </w:p>
    <w:p w:rsidR="001A4495" w:rsidRDefault="001A4495" w:rsidP="001A4495">
      <w:pPr>
        <w:pStyle w:val="a"/>
      </w:pPr>
      <w:r>
        <w:rPr>
          <w:rFonts w:hint="eastAsia"/>
        </w:rPr>
        <w:t>继承自：</w:t>
      </w:r>
      <w:r w:rsidRPr="004E534D">
        <w:t>Ext.util.Observable</w:t>
      </w:r>
    </w:p>
    <w:p w:rsidR="00F57AC0" w:rsidRDefault="00F57AC0" w:rsidP="00F57AC0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</w:p>
    <w:p w:rsidR="00F57AC0" w:rsidRDefault="00F57AC0" w:rsidP="00F57AC0">
      <w:pPr>
        <w:pStyle w:val="a"/>
      </w:pPr>
      <w:r>
        <w:rPr>
          <w:rFonts w:hint="eastAsia"/>
        </w:rPr>
        <w:t>说明：用户可以关注任何系统中的对象，比如合同、项目等。需要添加关注功能的地方可以引用此文件，创建此类的对象</w:t>
      </w:r>
    </w:p>
    <w:p w:rsidR="00F57AC0" w:rsidRDefault="00F57AC0" w:rsidP="00F57AC0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resources/js/Draft.js</w:t>
      </w:r>
    </w:p>
    <w:p w:rsidR="00F57AC0" w:rsidRDefault="00F57AC0" w:rsidP="00F57AC0">
      <w:pPr>
        <w:pStyle w:val="Heading3"/>
      </w:pPr>
      <w:r>
        <w:rPr>
          <w:rFonts w:hint="eastAsia"/>
        </w:rPr>
        <w:t>草稿箱</w:t>
      </w:r>
      <w:r>
        <w:rPr>
          <w:rFonts w:hint="eastAsia"/>
        </w:rPr>
        <w:t>/</w:t>
      </w:r>
      <w:r>
        <w:rPr>
          <w:rFonts w:hint="eastAsia"/>
        </w:rPr>
        <w:t>草稿列表</w:t>
      </w:r>
    </w:p>
    <w:p w:rsidR="00F57AC0" w:rsidRDefault="00F57AC0" w:rsidP="00F57AC0">
      <w:pPr>
        <w:pStyle w:val="a"/>
      </w:pPr>
      <w:r>
        <w:rPr>
          <w:rFonts w:hint="eastAsia"/>
        </w:rPr>
        <w:t>类名：</w:t>
      </w:r>
      <w:r w:rsidRPr="00C50B2D">
        <w:t>com.bitc.xmis.sys.Draft</w:t>
      </w:r>
      <w:r w:rsidRPr="004E534D">
        <w:t>List</w:t>
      </w:r>
    </w:p>
    <w:p w:rsidR="00F57AC0" w:rsidRDefault="00F57AC0" w:rsidP="00F57AC0">
      <w:pPr>
        <w:pStyle w:val="a"/>
      </w:pPr>
      <w:r>
        <w:rPr>
          <w:rFonts w:hint="eastAsia"/>
        </w:rPr>
        <w:t>继承自：</w:t>
      </w:r>
      <w:r w:rsidRPr="004E534D">
        <w:t>Ext.list.ListView</w:t>
      </w:r>
    </w:p>
    <w:p w:rsidR="00F57AC0" w:rsidRDefault="00F57AC0" w:rsidP="00F57AC0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</w:p>
    <w:p w:rsidR="00F57AC0" w:rsidRDefault="00F57AC0" w:rsidP="00F57AC0">
      <w:pPr>
        <w:pStyle w:val="a"/>
      </w:pPr>
      <w:r>
        <w:rPr>
          <w:rFonts w:hint="eastAsia"/>
        </w:rPr>
        <w:t>说明：用户的关注列表，放在首页中</w:t>
      </w:r>
    </w:p>
    <w:p w:rsidR="00751B1A" w:rsidRDefault="00F57AC0" w:rsidP="00751B1A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resources/js/Draft.js</w:t>
      </w:r>
    </w:p>
    <w:p w:rsidR="00541645" w:rsidRDefault="00541645" w:rsidP="00541645">
      <w:pPr>
        <w:pStyle w:val="Heading3"/>
      </w:pPr>
      <w:r>
        <w:rPr>
          <w:rFonts w:hint="eastAsia"/>
        </w:rPr>
        <w:t>组织机构树</w:t>
      </w:r>
    </w:p>
    <w:p w:rsidR="00541645" w:rsidRDefault="00541645" w:rsidP="00541645">
      <w:pPr>
        <w:pStyle w:val="a"/>
      </w:pPr>
      <w:r>
        <w:rPr>
          <w:rFonts w:hint="eastAsia"/>
        </w:rPr>
        <w:t>类名：</w:t>
      </w:r>
      <w:r w:rsidRPr="00541645">
        <w:t>com.bitc.xmis.OrgTreePanel</w:t>
      </w:r>
    </w:p>
    <w:p w:rsidR="00541645" w:rsidRDefault="00541645" w:rsidP="00541645">
      <w:pPr>
        <w:pStyle w:val="a"/>
      </w:pPr>
      <w:r>
        <w:rPr>
          <w:rFonts w:hint="eastAsia"/>
        </w:rPr>
        <w:lastRenderedPageBreak/>
        <w:t>继承自：</w:t>
      </w:r>
      <w:r w:rsidRPr="00541645">
        <w:t>Ext.tree.TreePanel</w:t>
      </w:r>
    </w:p>
    <w:p w:rsidR="00541645" w:rsidRDefault="00541645" w:rsidP="00541645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</w:p>
    <w:p w:rsidR="00541645" w:rsidRDefault="00541645" w:rsidP="00541645">
      <w:pPr>
        <w:pStyle w:val="a"/>
      </w:pPr>
      <w:r>
        <w:rPr>
          <w:rFonts w:hint="eastAsia"/>
        </w:rPr>
        <w:t>说明：系统组织机构树，可以提供多种显示模式</w:t>
      </w:r>
    </w:p>
    <w:p w:rsidR="00541645" w:rsidRDefault="00541645" w:rsidP="00541645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organization/OrgTreePanel.js</w:t>
      </w:r>
    </w:p>
    <w:p w:rsidR="00382FC7" w:rsidRDefault="00382FC7" w:rsidP="00382FC7">
      <w:pPr>
        <w:pStyle w:val="Heading3"/>
      </w:pPr>
      <w:bookmarkStart w:id="0" w:name="_Request请求参数"/>
      <w:bookmarkEnd w:id="0"/>
      <w:r>
        <w:rPr>
          <w:rFonts w:hint="eastAsia"/>
        </w:rPr>
        <w:t>Request</w:t>
      </w:r>
      <w:r>
        <w:rPr>
          <w:rFonts w:hint="eastAsia"/>
        </w:rPr>
        <w:t>请求参数</w:t>
      </w:r>
    </w:p>
    <w:p w:rsidR="00382FC7" w:rsidRDefault="00382FC7" w:rsidP="00382FC7">
      <w:pPr>
        <w:pStyle w:val="a"/>
      </w:pPr>
      <w:r>
        <w:rPr>
          <w:rFonts w:hint="eastAsia"/>
        </w:rPr>
        <w:t>类名：</w:t>
      </w:r>
      <w:r w:rsidRPr="00382FC7">
        <w:t>com.bitc.xmis.Request</w:t>
      </w:r>
    </w:p>
    <w:p w:rsidR="00382FC7" w:rsidRDefault="00382FC7" w:rsidP="00382FC7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</w:p>
    <w:p w:rsidR="00EB0A4C" w:rsidRDefault="00EB0A4C" w:rsidP="00EB0A4C">
      <w:pPr>
        <w:pStyle w:val="Heading3"/>
      </w:pPr>
      <w:r>
        <w:rPr>
          <w:rFonts w:hint="eastAsia"/>
        </w:rPr>
        <w:t>通用模糊查询组件</w:t>
      </w:r>
    </w:p>
    <w:p w:rsidR="00EB0A4C" w:rsidRDefault="00EB0A4C" w:rsidP="00EB0A4C">
      <w:pPr>
        <w:pStyle w:val="a"/>
      </w:pPr>
      <w:r>
        <w:rPr>
          <w:rFonts w:hint="eastAsia"/>
        </w:rPr>
        <w:t>类名：</w:t>
      </w:r>
      <w:r w:rsidRPr="00EB0A4C">
        <w:t>Ext.ux.InklingSearchField</w:t>
      </w:r>
    </w:p>
    <w:p w:rsidR="00EB0A4C" w:rsidRDefault="00EB0A4C" w:rsidP="00EB0A4C">
      <w:pPr>
        <w:pStyle w:val="a"/>
      </w:pPr>
      <w:r>
        <w:rPr>
          <w:rFonts w:hint="eastAsia"/>
        </w:rPr>
        <w:t>继承自：</w:t>
      </w:r>
      <w:r w:rsidRPr="00EB0A4C">
        <w:t>Ext.ux.form.SearchField</w:t>
      </w:r>
    </w:p>
    <w:p w:rsidR="00EB0A4C" w:rsidRDefault="00EB0A4C" w:rsidP="00EB0A4C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</w:p>
    <w:p w:rsidR="00EB0A4C" w:rsidRPr="00EB0A4C" w:rsidRDefault="00EB0A4C" w:rsidP="00EB0A4C">
      <w:pPr>
        <w:pStyle w:val="a"/>
      </w:pPr>
      <w:r>
        <w:rPr>
          <w:rFonts w:hint="eastAsia"/>
        </w:rPr>
        <w:t>说明：需要配合后台代码。参见</w:t>
      </w:r>
      <w:r>
        <w:rPr>
          <w:rFonts w:hint="eastAsia"/>
        </w:rPr>
        <w:t>StandardQuery</w:t>
      </w:r>
      <w:r>
        <w:rPr>
          <w:rFonts w:hint="eastAsia"/>
        </w:rPr>
        <w:t>相关内容</w:t>
      </w:r>
    </w:p>
    <w:p w:rsidR="002D2390" w:rsidRDefault="002D2390" w:rsidP="00C27C56">
      <w:pPr>
        <w:pStyle w:val="Heading2"/>
        <w:ind w:firstLine="261"/>
      </w:pPr>
      <w:r>
        <w:rPr>
          <w:rFonts w:hint="eastAsia"/>
        </w:rPr>
        <w:t>Extjs</w:t>
      </w:r>
      <w:r>
        <w:rPr>
          <w:rFonts w:hint="eastAsia"/>
        </w:rPr>
        <w:t>自定义组件</w:t>
      </w:r>
    </w:p>
    <w:p w:rsidR="00134DB8" w:rsidRDefault="00134DB8" w:rsidP="00CB127B">
      <w:pPr>
        <w:pStyle w:val="Heading3"/>
        <w:numPr>
          <w:ilvl w:val="0"/>
          <w:numId w:val="19"/>
        </w:numPr>
      </w:pPr>
      <w:r>
        <w:rPr>
          <w:rFonts w:hint="eastAsia"/>
        </w:rPr>
        <w:t>表单选择组件</w:t>
      </w:r>
    </w:p>
    <w:p w:rsidR="00134DB8" w:rsidRDefault="00134DB8" w:rsidP="00134DB8">
      <w:pPr>
        <w:pStyle w:val="a"/>
      </w:pPr>
      <w:r>
        <w:rPr>
          <w:rFonts w:hint="eastAsia"/>
        </w:rPr>
        <w:t>类名：</w:t>
      </w:r>
      <w:r w:rsidRPr="00134DB8">
        <w:t>Ext.ux.form.ChooseField</w:t>
      </w:r>
    </w:p>
    <w:p w:rsidR="00A34919" w:rsidRDefault="00A34919" w:rsidP="00134DB8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</w:p>
    <w:p w:rsidR="00A34919" w:rsidRDefault="00A34919" w:rsidP="00134DB8">
      <w:pPr>
        <w:pStyle w:val="a"/>
      </w:pPr>
      <w:r>
        <w:rPr>
          <w:rFonts w:hint="eastAsia"/>
        </w:rPr>
        <w:t>说明：用户填写表单的时候可以打开一个</w:t>
      </w:r>
      <w:r>
        <w:rPr>
          <w:rFonts w:hint="eastAsia"/>
        </w:rPr>
        <w:t>Window</w:t>
      </w:r>
      <w:r>
        <w:rPr>
          <w:rFonts w:hint="eastAsia"/>
        </w:rPr>
        <w:t>选择数据</w:t>
      </w:r>
      <w:r w:rsidR="007E28B4">
        <w:rPr>
          <w:rFonts w:hint="eastAsia"/>
        </w:rPr>
        <w:t>，此组件可以自定义选择的数据来源、选择操作、清除数据操作等等</w:t>
      </w:r>
    </w:p>
    <w:p w:rsidR="00134DB8" w:rsidRDefault="00134DB8" w:rsidP="00134DB8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</w:t>
      </w:r>
      <w:r w:rsidRPr="00134DB8">
        <w:t>ChooseField</w:t>
      </w:r>
      <w:r>
        <w:rPr>
          <w:rFonts w:hint="eastAsia"/>
        </w:rPr>
        <w:t>.js</w:t>
      </w:r>
    </w:p>
    <w:p w:rsidR="00CB127B" w:rsidRDefault="00CB127B" w:rsidP="00CB127B">
      <w:pPr>
        <w:pStyle w:val="Heading3"/>
      </w:pPr>
      <w:r>
        <w:rPr>
          <w:rFonts w:hint="eastAsia"/>
        </w:rPr>
        <w:t>自定义格式的</w:t>
      </w:r>
      <w:r>
        <w:rPr>
          <w:rFonts w:hint="eastAsia"/>
        </w:rPr>
        <w:t>NumberField</w:t>
      </w:r>
    </w:p>
    <w:p w:rsidR="00CB127B" w:rsidRDefault="00CB127B" w:rsidP="00CB127B">
      <w:pPr>
        <w:pStyle w:val="a"/>
      </w:pPr>
      <w:r>
        <w:rPr>
          <w:rFonts w:hint="eastAsia"/>
        </w:rPr>
        <w:t>类名：</w:t>
      </w:r>
      <w:r w:rsidRPr="00134DB8">
        <w:t>Ext.ux.form.</w:t>
      </w:r>
      <w:r w:rsidRPr="00CB127B">
        <w:t>CustomNumberField</w:t>
      </w:r>
    </w:p>
    <w:p w:rsidR="00CB127B" w:rsidRDefault="00CB127B" w:rsidP="00CB127B">
      <w:pPr>
        <w:pStyle w:val="a"/>
      </w:pPr>
      <w:r>
        <w:rPr>
          <w:rFonts w:hint="eastAsia"/>
        </w:rPr>
        <w:t>继承自：</w:t>
      </w:r>
      <w:r w:rsidRPr="00CB127B">
        <w:t>Ext.form.NumberField</w:t>
      </w:r>
    </w:p>
    <w:p w:rsidR="00CB127B" w:rsidRDefault="00CB127B" w:rsidP="00CB127B">
      <w:pPr>
        <w:pStyle w:val="a"/>
      </w:pPr>
      <w:r>
        <w:t>xtype:</w:t>
      </w:r>
      <w:r w:rsidRPr="00CB127B">
        <w:t xml:space="preserve"> custnumberfield</w:t>
      </w:r>
    </w:p>
    <w:p w:rsidR="00CB127B" w:rsidRDefault="00CB127B" w:rsidP="00CB127B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</w:p>
    <w:p w:rsidR="00CB127B" w:rsidRDefault="00CB127B" w:rsidP="00CB127B">
      <w:pPr>
        <w:pStyle w:val="a"/>
      </w:pPr>
      <w:r>
        <w:rPr>
          <w:rFonts w:hint="eastAsia"/>
        </w:rPr>
        <w:t>说明：用于输入格式化的数字，如金额、百分比数等</w:t>
      </w:r>
    </w:p>
    <w:p w:rsidR="00CB127B" w:rsidRDefault="00CB127B" w:rsidP="00CB127B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resources/js/CustomNumberField.js</w:t>
      </w:r>
    </w:p>
    <w:p w:rsidR="00CB127B" w:rsidRDefault="00CB127B" w:rsidP="00CB127B">
      <w:pPr>
        <w:pStyle w:val="Heading3"/>
      </w:pPr>
      <w:r>
        <w:rPr>
          <w:rFonts w:hint="eastAsia"/>
        </w:rPr>
        <w:t>货币金额</w:t>
      </w:r>
      <w:r>
        <w:rPr>
          <w:rFonts w:hint="eastAsia"/>
        </w:rPr>
        <w:t>Field</w:t>
      </w:r>
    </w:p>
    <w:p w:rsidR="00CB127B" w:rsidRDefault="00CB127B" w:rsidP="00CB127B">
      <w:pPr>
        <w:pStyle w:val="a"/>
      </w:pPr>
      <w:r>
        <w:rPr>
          <w:rFonts w:hint="eastAsia"/>
        </w:rPr>
        <w:lastRenderedPageBreak/>
        <w:t>类名：</w:t>
      </w:r>
      <w:r w:rsidRPr="00CB127B">
        <w:t>Ext.ux.form.MoneyField</w:t>
      </w:r>
    </w:p>
    <w:p w:rsidR="00CB127B" w:rsidRDefault="00CB127B" w:rsidP="00CB127B">
      <w:pPr>
        <w:pStyle w:val="a"/>
      </w:pPr>
      <w:r>
        <w:rPr>
          <w:rFonts w:hint="eastAsia"/>
        </w:rPr>
        <w:t>继承自：</w:t>
      </w:r>
      <w:r w:rsidRPr="00134DB8">
        <w:t>Ext.ux.form.</w:t>
      </w:r>
      <w:r w:rsidRPr="00CB127B">
        <w:t>CustomNumberField</w:t>
      </w:r>
    </w:p>
    <w:p w:rsidR="00CB127B" w:rsidRDefault="00CB127B" w:rsidP="00CB127B">
      <w:pPr>
        <w:pStyle w:val="a"/>
      </w:pPr>
      <w:r>
        <w:t>xtype:</w:t>
      </w:r>
      <w:r w:rsidRPr="00CB127B">
        <w:t xml:space="preserve"> moneyfield</w:t>
      </w:r>
    </w:p>
    <w:p w:rsidR="00CB127B" w:rsidRDefault="00CB127B" w:rsidP="00CB127B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</w:p>
    <w:p w:rsidR="00CB127B" w:rsidRDefault="00CB127B" w:rsidP="00CB127B">
      <w:pPr>
        <w:pStyle w:val="a"/>
      </w:pPr>
      <w:r>
        <w:rPr>
          <w:rFonts w:hint="eastAsia"/>
        </w:rPr>
        <w:t>说明：用于输入金额的文本域</w:t>
      </w:r>
    </w:p>
    <w:p w:rsidR="00CB127B" w:rsidRPr="00CB127B" w:rsidRDefault="00CB127B" w:rsidP="00CB127B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resources/js/CustomNumberField.js</w:t>
      </w:r>
    </w:p>
    <w:p w:rsidR="00CB127B" w:rsidRDefault="00E34602" w:rsidP="00CB127B">
      <w:pPr>
        <w:pStyle w:val="Heading3"/>
      </w:pPr>
      <w:r>
        <w:rPr>
          <w:rFonts w:hint="eastAsia"/>
        </w:rPr>
        <w:t>百分数</w:t>
      </w:r>
      <w:r w:rsidR="00CB127B">
        <w:rPr>
          <w:rFonts w:hint="eastAsia"/>
        </w:rPr>
        <w:t>Field</w:t>
      </w:r>
    </w:p>
    <w:p w:rsidR="00CB127B" w:rsidRDefault="00CB127B" w:rsidP="00CB127B">
      <w:pPr>
        <w:pStyle w:val="a"/>
      </w:pPr>
      <w:r>
        <w:rPr>
          <w:rFonts w:hint="eastAsia"/>
        </w:rPr>
        <w:t>类名：</w:t>
      </w:r>
      <w:r w:rsidRPr="00CB127B">
        <w:t>Ext.ux.form.PercentField</w:t>
      </w:r>
    </w:p>
    <w:p w:rsidR="00CB127B" w:rsidRDefault="00CB127B" w:rsidP="00CB127B">
      <w:pPr>
        <w:pStyle w:val="a"/>
      </w:pPr>
      <w:r>
        <w:rPr>
          <w:rFonts w:hint="eastAsia"/>
        </w:rPr>
        <w:t>继承自：</w:t>
      </w:r>
      <w:r w:rsidRPr="00134DB8">
        <w:t>Ext.ux.form.</w:t>
      </w:r>
      <w:r w:rsidRPr="00CB127B">
        <w:t>CustomNumberField</w:t>
      </w:r>
    </w:p>
    <w:p w:rsidR="00CB127B" w:rsidRDefault="00CB127B" w:rsidP="00CB127B">
      <w:pPr>
        <w:pStyle w:val="a"/>
      </w:pPr>
      <w:r>
        <w:t>xtype:</w:t>
      </w:r>
      <w:r w:rsidRPr="00CB127B">
        <w:t xml:space="preserve"> percentfield</w:t>
      </w:r>
    </w:p>
    <w:p w:rsidR="00CB127B" w:rsidRDefault="00CB127B" w:rsidP="00CB127B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</w:p>
    <w:p w:rsidR="00CB127B" w:rsidRDefault="00CB127B" w:rsidP="00CB127B">
      <w:pPr>
        <w:pStyle w:val="a"/>
      </w:pPr>
      <w:r>
        <w:rPr>
          <w:rFonts w:hint="eastAsia"/>
        </w:rPr>
        <w:t>说明：用于输入百分数的文本域</w:t>
      </w:r>
    </w:p>
    <w:p w:rsidR="00CB127B" w:rsidRDefault="00CB127B" w:rsidP="00CB127B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resources/js/CustomNumberField.js</w:t>
      </w:r>
    </w:p>
    <w:p w:rsidR="006361D0" w:rsidRDefault="006361D0" w:rsidP="006361D0">
      <w:pPr>
        <w:pStyle w:val="Heading3"/>
      </w:pPr>
      <w:r>
        <w:rPr>
          <w:rFonts w:hint="eastAsia"/>
        </w:rPr>
        <w:t>模糊查询组件：</w:t>
      </w:r>
    </w:p>
    <w:p w:rsidR="006361D0" w:rsidRDefault="006361D0" w:rsidP="006361D0">
      <w:pPr>
        <w:pStyle w:val="a"/>
      </w:pPr>
      <w:r>
        <w:rPr>
          <w:rFonts w:hint="eastAsia"/>
        </w:rPr>
        <w:t>类名：</w:t>
      </w:r>
      <w:r w:rsidRPr="006361D0">
        <w:t>Ext.ux.InklingSearchField</w:t>
      </w:r>
    </w:p>
    <w:p w:rsidR="006361D0" w:rsidRDefault="006361D0" w:rsidP="006361D0">
      <w:pPr>
        <w:pStyle w:val="a"/>
      </w:pPr>
      <w:r>
        <w:rPr>
          <w:rFonts w:hint="eastAsia"/>
        </w:rPr>
        <w:t>继承自：</w:t>
      </w:r>
      <w:r w:rsidRPr="006361D0">
        <w:t>Ext.ux.form.SearchField</w:t>
      </w:r>
    </w:p>
    <w:p w:rsidR="006361D0" w:rsidRDefault="006361D0" w:rsidP="006361D0">
      <w:pPr>
        <w:pStyle w:val="a"/>
      </w:pPr>
      <w:r>
        <w:rPr>
          <w:rFonts w:hint="eastAsia"/>
        </w:rPr>
        <w:t>用法：详见</w:t>
      </w:r>
      <w:r>
        <w:rPr>
          <w:rFonts w:hint="eastAsia"/>
        </w:rPr>
        <w:t>API DOC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StandardQuery</w:t>
      </w:r>
      <w:r>
        <w:rPr>
          <w:rFonts w:hint="eastAsia"/>
        </w:rPr>
        <w:t>部分内容</w:t>
      </w:r>
    </w:p>
    <w:p w:rsidR="006361D0" w:rsidRDefault="006361D0" w:rsidP="006361D0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</w:t>
      </w:r>
      <w:r w:rsidRPr="006361D0">
        <w:t>InklingSearchField.js</w:t>
      </w:r>
    </w:p>
    <w:p w:rsidR="002D2390" w:rsidRDefault="002D2390" w:rsidP="00C27C56">
      <w:pPr>
        <w:pStyle w:val="Heading2"/>
        <w:ind w:firstLine="261"/>
      </w:pPr>
      <w:r>
        <w:rPr>
          <w:rFonts w:hint="eastAsia"/>
        </w:rPr>
        <w:t>Extjs</w:t>
      </w:r>
      <w:r>
        <w:rPr>
          <w:rFonts w:hint="eastAsia"/>
        </w:rPr>
        <w:t>扩展</w:t>
      </w:r>
      <w:r>
        <w:rPr>
          <w:rFonts w:hint="eastAsia"/>
        </w:rPr>
        <w:t>(plugins)</w:t>
      </w:r>
    </w:p>
    <w:p w:rsidR="00751B1A" w:rsidRDefault="00751B1A" w:rsidP="00751B1A">
      <w:pPr>
        <w:pStyle w:val="Heading3"/>
        <w:numPr>
          <w:ilvl w:val="0"/>
          <w:numId w:val="20"/>
        </w:numPr>
      </w:pPr>
      <w:r>
        <w:rPr>
          <w:rFonts w:hint="eastAsia"/>
        </w:rPr>
        <w:t>Grid</w:t>
      </w:r>
      <w:r>
        <w:rPr>
          <w:rFonts w:hint="eastAsia"/>
        </w:rPr>
        <w:t>每页显示条数扩展</w:t>
      </w:r>
    </w:p>
    <w:p w:rsidR="00751B1A" w:rsidRDefault="00751B1A" w:rsidP="00751B1A">
      <w:pPr>
        <w:pStyle w:val="a"/>
      </w:pPr>
      <w:r>
        <w:rPr>
          <w:rFonts w:hint="eastAsia"/>
        </w:rPr>
        <w:t>类名：</w:t>
      </w:r>
      <w:r w:rsidRPr="00751B1A">
        <w:t>Ext.ux.PagelimitCombo</w:t>
      </w:r>
    </w:p>
    <w:p w:rsidR="00751B1A" w:rsidRDefault="00751B1A" w:rsidP="00751B1A">
      <w:pPr>
        <w:pStyle w:val="a"/>
      </w:pPr>
      <w:r>
        <w:rPr>
          <w:rFonts w:hint="eastAsia"/>
        </w:rPr>
        <w:t>用于：</w:t>
      </w:r>
      <w:r w:rsidRPr="00751B1A">
        <w:t>Ext.PagingToolbar</w:t>
      </w:r>
    </w:p>
    <w:p w:rsidR="00751B1A" w:rsidRDefault="00751B1A" w:rsidP="00751B1A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resources/js/ext-extra.js</w:t>
      </w:r>
    </w:p>
    <w:p w:rsidR="00751B1A" w:rsidRDefault="00751B1A" w:rsidP="00751B1A">
      <w:pPr>
        <w:pStyle w:val="Heading3"/>
      </w:pPr>
      <w:r>
        <w:rPr>
          <w:rFonts w:hint="eastAsia"/>
        </w:rPr>
        <w:t>Grid</w:t>
      </w:r>
      <w:r>
        <w:rPr>
          <w:rFonts w:hint="eastAsia"/>
        </w:rPr>
        <w:t>行编辑扩展</w:t>
      </w:r>
    </w:p>
    <w:p w:rsidR="00751B1A" w:rsidRDefault="00751B1A" w:rsidP="00751B1A">
      <w:pPr>
        <w:pStyle w:val="a"/>
      </w:pPr>
      <w:r>
        <w:rPr>
          <w:rFonts w:hint="eastAsia"/>
        </w:rPr>
        <w:t>类名：</w:t>
      </w:r>
      <w:r w:rsidRPr="00751B1A">
        <w:t>Ext.ux.GridRowEditForm</w:t>
      </w:r>
    </w:p>
    <w:p w:rsidR="00751B1A" w:rsidRDefault="00751B1A" w:rsidP="00751B1A">
      <w:pPr>
        <w:pStyle w:val="a"/>
      </w:pPr>
      <w:r>
        <w:rPr>
          <w:rFonts w:hint="eastAsia"/>
        </w:rPr>
        <w:t>用于：</w:t>
      </w:r>
      <w:r w:rsidRPr="00751B1A">
        <w:t>Ext.</w:t>
      </w:r>
      <w:r>
        <w:rPr>
          <w:rFonts w:hint="eastAsia"/>
        </w:rPr>
        <w:t>grid.GridPanel</w:t>
      </w:r>
    </w:p>
    <w:p w:rsidR="00BD4DDE" w:rsidRDefault="00751B1A" w:rsidP="00BD4DDE">
      <w:pPr>
        <w:pStyle w:val="a"/>
      </w:pPr>
      <w:r>
        <w:rPr>
          <w:rFonts w:hint="eastAsia"/>
        </w:rPr>
        <w:t>文件：</w:t>
      </w:r>
      <w:r>
        <w:rPr>
          <w:rFonts w:hint="eastAsia"/>
        </w:rPr>
        <w:t>resources/js/</w:t>
      </w:r>
      <w:r w:rsidR="00C47856">
        <w:rPr>
          <w:rFonts w:hint="eastAsia"/>
        </w:rPr>
        <w:t>GridRowEditForm</w:t>
      </w:r>
      <w:r>
        <w:rPr>
          <w:rFonts w:hint="eastAsia"/>
        </w:rPr>
        <w:t>.js</w:t>
      </w:r>
    </w:p>
    <w:p w:rsidR="00BD4DDE" w:rsidRDefault="00BD4DDE" w:rsidP="00BD4DDE">
      <w:pPr>
        <w:pStyle w:val="Heading3"/>
      </w:pPr>
      <w:r>
        <w:rPr>
          <w:rFonts w:hint="eastAsia"/>
        </w:rPr>
        <w:lastRenderedPageBreak/>
        <w:t>Grid Check</w:t>
      </w:r>
      <w:r>
        <w:rPr>
          <w:rFonts w:hint="eastAsia"/>
        </w:rPr>
        <w:t>列扩展</w:t>
      </w:r>
    </w:p>
    <w:p w:rsidR="00BD4DDE" w:rsidRDefault="00BD4DDE" w:rsidP="00BD4DDE">
      <w:pPr>
        <w:pStyle w:val="a"/>
      </w:pPr>
      <w:r>
        <w:rPr>
          <w:rFonts w:hint="eastAsia"/>
        </w:rPr>
        <w:t>类名：</w:t>
      </w:r>
      <w:r w:rsidRPr="00BD4DDE">
        <w:t>Ext.ux.grid.CheckColumn</w:t>
      </w:r>
    </w:p>
    <w:p w:rsidR="00BD4DDE" w:rsidRDefault="00BD4DDE" w:rsidP="00BD4DDE">
      <w:pPr>
        <w:pStyle w:val="a"/>
      </w:pPr>
      <w:r>
        <w:rPr>
          <w:rFonts w:hint="eastAsia"/>
        </w:rPr>
        <w:t>继承自：</w:t>
      </w:r>
      <w:r w:rsidRPr="00BD4DDE">
        <w:t>Ext.util.Observable</w:t>
      </w:r>
    </w:p>
    <w:p w:rsidR="00BD4DDE" w:rsidRPr="00BD4DDE" w:rsidRDefault="00BD4DDE" w:rsidP="00BD4DDE">
      <w:pPr>
        <w:pStyle w:val="a"/>
      </w:pPr>
      <w:r>
        <w:rPr>
          <w:rFonts w:hint="eastAsia"/>
        </w:rPr>
        <w:t>用于：</w:t>
      </w:r>
      <w:r w:rsidRPr="00751B1A">
        <w:t>Ext.</w:t>
      </w:r>
      <w:r>
        <w:rPr>
          <w:rFonts w:hint="eastAsia"/>
        </w:rPr>
        <w:t>grid.GridPanel</w:t>
      </w:r>
    </w:p>
    <w:p w:rsidR="00BD4DDE" w:rsidRPr="00BD4DDE" w:rsidRDefault="00BD4DDE" w:rsidP="00BD4DDE">
      <w:pPr>
        <w:pStyle w:val="a"/>
      </w:pPr>
      <w:r>
        <w:rPr>
          <w:rFonts w:hint="eastAsia"/>
        </w:rPr>
        <w:t>说明：加入到</w:t>
      </w:r>
      <w:r>
        <w:rPr>
          <w:rFonts w:hint="eastAsia"/>
        </w:rPr>
        <w:t>plugins</w:t>
      </w:r>
      <w:r>
        <w:rPr>
          <w:rFonts w:hint="eastAsia"/>
        </w:rPr>
        <w:t>中的同时</w:t>
      </w:r>
      <w:r>
        <w:rPr>
          <w:rFonts w:hint="eastAsia"/>
        </w:rPr>
        <w:t>,</w:t>
      </w:r>
      <w:r>
        <w:rPr>
          <w:rFonts w:hint="eastAsia"/>
        </w:rPr>
        <w:t>还应该加入到</w:t>
      </w:r>
      <w:r>
        <w:rPr>
          <w:rFonts w:hint="eastAsia"/>
        </w:rPr>
        <w:t>ColumnModel</w:t>
      </w:r>
      <w:r>
        <w:rPr>
          <w:rFonts w:hint="eastAsia"/>
        </w:rPr>
        <w:t>中</w:t>
      </w:r>
    </w:p>
    <w:p w:rsidR="002D2390" w:rsidRDefault="002D2390" w:rsidP="00C27C56">
      <w:pPr>
        <w:pStyle w:val="Heading2"/>
        <w:ind w:firstLine="261"/>
      </w:pPr>
      <w:r>
        <w:rPr>
          <w:rFonts w:hint="eastAsia"/>
        </w:rPr>
        <w:t>Extjs</w:t>
      </w:r>
      <w:r>
        <w:rPr>
          <w:rFonts w:hint="eastAsia"/>
        </w:rPr>
        <w:t>功能改进</w:t>
      </w:r>
    </w:p>
    <w:p w:rsidR="004478F3" w:rsidRDefault="004478F3" w:rsidP="00136E48">
      <w:pPr>
        <w:pStyle w:val="Heading3"/>
        <w:numPr>
          <w:ilvl w:val="0"/>
          <w:numId w:val="18"/>
        </w:numPr>
      </w:pPr>
      <w:r w:rsidRPr="004478F3">
        <w:rPr>
          <w:rFonts w:hint="eastAsia"/>
        </w:rPr>
        <w:t>对</w:t>
      </w:r>
      <w:r w:rsidRPr="004478F3">
        <w:rPr>
          <w:rFonts w:hint="eastAsia"/>
        </w:rPr>
        <w:t>Form Field</w:t>
      </w:r>
      <w:r w:rsidRPr="004478F3">
        <w:rPr>
          <w:rFonts w:hint="eastAsia"/>
        </w:rPr>
        <w:t>添加</w:t>
      </w:r>
      <w:r w:rsidRPr="004478F3">
        <w:rPr>
          <w:rFonts w:hint="eastAsia"/>
        </w:rPr>
        <w:t>Tooltip</w:t>
      </w:r>
      <w:r w:rsidRPr="004478F3">
        <w:rPr>
          <w:rFonts w:hint="eastAsia"/>
        </w:rPr>
        <w:t>支持</w:t>
      </w:r>
    </w:p>
    <w:p w:rsidR="004478F3" w:rsidRPr="004478F3" w:rsidRDefault="004478F3" w:rsidP="004478F3">
      <w:pPr>
        <w:ind w:firstLine="480"/>
      </w:pPr>
      <w:r>
        <w:rPr>
          <w:rFonts w:hint="eastAsia"/>
        </w:rPr>
        <w:t>为</w:t>
      </w:r>
      <w:r>
        <w:rPr>
          <w:rFonts w:hint="eastAsia"/>
        </w:rPr>
        <w:t>Tooltip</w:t>
      </w:r>
      <w:r>
        <w:rPr>
          <w:rFonts w:hint="eastAsia"/>
        </w:rPr>
        <w:t>配置</w:t>
      </w:r>
      <w:r w:rsidRPr="004478F3">
        <w:t>qtip</w:t>
      </w:r>
      <w:r>
        <w:rPr>
          <w:rFonts w:hint="eastAsia"/>
        </w:rPr>
        <w:t>属性，支持</w:t>
      </w:r>
      <w:r>
        <w:rPr>
          <w:rFonts w:hint="eastAsia"/>
        </w:rPr>
        <w:t>String</w:t>
      </w:r>
      <w:r>
        <w:rPr>
          <w:rFonts w:hint="eastAsia"/>
        </w:rPr>
        <w:t>及</w:t>
      </w:r>
      <w:r>
        <w:rPr>
          <w:rFonts w:hint="eastAsia"/>
        </w:rPr>
        <w:t>Tooltip</w:t>
      </w:r>
      <w:r>
        <w:rPr>
          <w:rFonts w:hint="eastAsia"/>
        </w:rPr>
        <w:t>类型</w:t>
      </w:r>
    </w:p>
    <w:p w:rsidR="004478F3" w:rsidRDefault="004478F3" w:rsidP="00136E48">
      <w:pPr>
        <w:pStyle w:val="Heading3"/>
      </w:pPr>
      <w:r w:rsidRPr="004478F3">
        <w:rPr>
          <w:rFonts w:hint="eastAsia"/>
        </w:rPr>
        <w:t>对</w:t>
      </w:r>
      <w:r w:rsidRPr="004478F3">
        <w:rPr>
          <w:rFonts w:hint="eastAsia"/>
        </w:rPr>
        <w:t>DisplayField</w:t>
      </w:r>
      <w:r w:rsidRPr="004478F3">
        <w:rPr>
          <w:rFonts w:hint="eastAsia"/>
        </w:rPr>
        <w:t>添加</w:t>
      </w:r>
      <w:r w:rsidRPr="004478F3">
        <w:rPr>
          <w:rFonts w:hint="eastAsia"/>
        </w:rPr>
        <w:t>click</w:t>
      </w:r>
      <w:r w:rsidRPr="004478F3">
        <w:rPr>
          <w:rFonts w:hint="eastAsia"/>
        </w:rPr>
        <w:t>支持</w:t>
      </w:r>
    </w:p>
    <w:p w:rsidR="004478F3" w:rsidRDefault="004478F3" w:rsidP="004478F3">
      <w:pPr>
        <w:ind w:firstLine="480"/>
      </w:pPr>
      <w:r>
        <w:rPr>
          <w:rFonts w:hint="eastAsia"/>
        </w:rPr>
        <w:t>为</w:t>
      </w:r>
      <w:r>
        <w:rPr>
          <w:rFonts w:hint="eastAsia"/>
        </w:rPr>
        <w:t>DisplayField</w:t>
      </w:r>
      <w:r>
        <w:rPr>
          <w:rFonts w:hint="eastAsia"/>
        </w:rPr>
        <w:t>配置</w:t>
      </w:r>
      <w:r>
        <w:rPr>
          <w:rFonts w:hint="eastAsia"/>
        </w:rPr>
        <w:t>clickAction</w:t>
      </w:r>
      <w:r>
        <w:rPr>
          <w:rFonts w:hint="eastAsia"/>
        </w:rPr>
        <w:t>属性，类型为</w:t>
      </w:r>
      <w:r>
        <w:rPr>
          <w:rFonts w:hint="eastAsia"/>
        </w:rPr>
        <w:t>Function</w:t>
      </w:r>
    </w:p>
    <w:p w:rsidR="003361B8" w:rsidRDefault="004478F3" w:rsidP="000708C8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scope</w:t>
      </w:r>
      <w:r>
        <w:rPr>
          <w:rFonts w:hint="eastAsia"/>
        </w:rPr>
        <w:t>指定函数执行域</w:t>
      </w:r>
    </w:p>
    <w:p w:rsidR="0043784B" w:rsidRDefault="0043784B" w:rsidP="0043784B">
      <w:pPr>
        <w:pStyle w:val="Heading3"/>
      </w:pPr>
      <w:r>
        <w:rPr>
          <w:rFonts w:hint="eastAsia"/>
        </w:rPr>
        <w:t>对日期选择控件</w:t>
      </w:r>
      <w:r>
        <w:rPr>
          <w:rFonts w:hint="eastAsia"/>
        </w:rPr>
        <w:t>DatePicker</w:t>
      </w:r>
      <w:r>
        <w:rPr>
          <w:rFonts w:hint="eastAsia"/>
        </w:rPr>
        <w:t>加入月份单击选择功能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ext-extra.js</w:t>
      </w:r>
      <w:r>
        <w:rPr>
          <w:rFonts w:hint="eastAsia"/>
        </w:rPr>
        <w:t>）</w:t>
      </w:r>
    </w:p>
    <w:p w:rsidR="0043784B" w:rsidRDefault="0043784B" w:rsidP="0043784B">
      <w:pPr>
        <w:pStyle w:val="Heading3"/>
      </w:pPr>
      <w:r>
        <w:rPr>
          <w:rFonts w:hint="eastAsia"/>
        </w:rPr>
        <w:t>屏蔽回退键</w:t>
      </w:r>
      <w:r>
        <w:rPr>
          <w:rFonts w:hint="eastAsia"/>
        </w:rPr>
        <w:t>BackSpace</w:t>
      </w:r>
      <w:r>
        <w:rPr>
          <w:rFonts w:hint="eastAsia"/>
        </w:rPr>
        <w:t>（</w:t>
      </w:r>
      <w:r>
        <w:rPr>
          <w:rFonts w:hint="eastAsia"/>
        </w:rPr>
        <w:t>ext-extra.js</w:t>
      </w:r>
      <w:r>
        <w:rPr>
          <w:rFonts w:hint="eastAsia"/>
        </w:rPr>
        <w:t>）</w:t>
      </w:r>
    </w:p>
    <w:p w:rsidR="0043784B" w:rsidRPr="0043784B" w:rsidRDefault="0043784B" w:rsidP="0043784B">
      <w:pPr>
        <w:pStyle w:val="Heading3"/>
      </w:pPr>
      <w:r>
        <w:rPr>
          <w:rFonts w:hint="eastAsia"/>
        </w:rPr>
        <w:t>解决</w:t>
      </w:r>
      <w:r w:rsidRPr="0043784B">
        <w:rPr>
          <w:rFonts w:hint="eastAsia"/>
        </w:rPr>
        <w:t>BasicForm.setValues</w:t>
      </w:r>
      <w:r w:rsidRPr="0043784B">
        <w:rPr>
          <w:rFonts w:hint="eastAsia"/>
        </w:rPr>
        <w:t>时不能设置</w:t>
      </w:r>
      <w:r w:rsidRPr="0043784B">
        <w:rPr>
          <w:rFonts w:hint="eastAsia"/>
        </w:rPr>
        <w:t>RadioGroup</w:t>
      </w:r>
      <w:r w:rsidRPr="0043784B">
        <w:rPr>
          <w:rFonts w:hint="eastAsia"/>
        </w:rPr>
        <w:t>值的</w:t>
      </w:r>
      <w:r w:rsidRPr="0043784B">
        <w:rPr>
          <w:rFonts w:hint="eastAsia"/>
        </w:rPr>
        <w:t>BUG</w:t>
      </w:r>
      <w:r>
        <w:rPr>
          <w:rFonts w:hint="eastAsia"/>
        </w:rPr>
        <w:t>。</w:t>
      </w:r>
      <w:r w:rsidRPr="0043784B">
        <w:rPr>
          <w:rFonts w:hint="eastAsia"/>
        </w:rPr>
        <w:t>注意，</w:t>
      </w:r>
      <w:r w:rsidRPr="0043784B">
        <w:rPr>
          <w:rFonts w:hint="eastAsia"/>
        </w:rPr>
        <w:t>RadioGroup</w:t>
      </w:r>
      <w:r w:rsidRPr="0043784B">
        <w:rPr>
          <w:rFonts w:hint="eastAsia"/>
        </w:rPr>
        <w:t>必须设置</w:t>
      </w:r>
      <w:r w:rsidRPr="0043784B">
        <w:rPr>
          <w:rFonts w:hint="eastAsia"/>
        </w:rPr>
        <w:t>name</w:t>
      </w:r>
      <w:r w:rsidRPr="0043784B">
        <w:rPr>
          <w:rFonts w:hint="eastAsia"/>
        </w:rPr>
        <w:t>属性</w:t>
      </w:r>
      <w:r>
        <w:rPr>
          <w:rFonts w:hint="eastAsia"/>
        </w:rPr>
        <w:t>（</w:t>
      </w:r>
      <w:r>
        <w:rPr>
          <w:rFonts w:hint="eastAsia"/>
        </w:rPr>
        <w:t>ext-extra.js</w:t>
      </w:r>
      <w:r>
        <w:rPr>
          <w:rFonts w:hint="eastAsia"/>
        </w:rPr>
        <w:t>）</w:t>
      </w:r>
    </w:p>
    <w:p w:rsidR="00867949" w:rsidRPr="00867949" w:rsidRDefault="00867949" w:rsidP="00C27C56">
      <w:pPr>
        <w:pStyle w:val="Heading1"/>
      </w:pPr>
      <w:r>
        <w:rPr>
          <w:rFonts w:hint="eastAsia"/>
        </w:rPr>
        <w:t>系统字典</w:t>
      </w:r>
    </w:p>
    <w:p w:rsidR="003361B8" w:rsidRDefault="003361B8" w:rsidP="00C27C56">
      <w:pPr>
        <w:pStyle w:val="Heading1"/>
      </w:pPr>
      <w:r>
        <w:rPr>
          <w:rFonts w:hint="eastAsia"/>
        </w:rPr>
        <w:t>流程开发</w:t>
      </w:r>
    </w:p>
    <w:p w:rsidR="002844B3" w:rsidRDefault="002844B3" w:rsidP="002844B3">
      <w:pPr>
        <w:ind w:firstLine="480"/>
      </w:pPr>
      <w:r>
        <w:rPr>
          <w:rFonts w:hint="eastAsia"/>
        </w:rPr>
        <w:t>系统使用开源的工作流引擎</w:t>
      </w:r>
      <w:r>
        <w:rPr>
          <w:rFonts w:hint="eastAsia"/>
        </w:rPr>
        <w:t>FireWorkflow</w:t>
      </w:r>
      <w:r>
        <w:rPr>
          <w:rFonts w:hint="eastAsia"/>
        </w:rPr>
        <w:t>。其使用方法请参阅帮助文档。</w:t>
      </w:r>
    </w:p>
    <w:p w:rsidR="002844B3" w:rsidRDefault="002844B3" w:rsidP="002844B3">
      <w:pPr>
        <w:pStyle w:val="Heading2"/>
        <w:ind w:firstLine="261"/>
      </w:pPr>
      <w:r>
        <w:rPr>
          <w:rFonts w:hint="eastAsia"/>
        </w:rPr>
        <w:t>流程开发步骤</w:t>
      </w:r>
    </w:p>
    <w:p w:rsidR="002844B3" w:rsidRDefault="002844B3" w:rsidP="00310D19">
      <w:pPr>
        <w:pStyle w:val="Heading3"/>
        <w:numPr>
          <w:ilvl w:val="0"/>
          <w:numId w:val="27"/>
        </w:numPr>
      </w:pPr>
      <w:r>
        <w:rPr>
          <w:rFonts w:hint="eastAsia"/>
        </w:rPr>
        <w:t>画流程图</w:t>
      </w:r>
    </w:p>
    <w:p w:rsidR="002844B3" w:rsidRDefault="002844B3" w:rsidP="002844B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中安装</w:t>
      </w:r>
      <w:r>
        <w:rPr>
          <w:rFonts w:hint="eastAsia"/>
        </w:rPr>
        <w:t>FireWorkflow</w:t>
      </w:r>
      <w:r>
        <w:rPr>
          <w:rFonts w:hint="eastAsia"/>
        </w:rPr>
        <w:t>的插件后可以在新建文件对话框中看到“</w:t>
      </w:r>
      <w:r>
        <w:rPr>
          <w:rFonts w:hint="eastAsia"/>
        </w:rPr>
        <w:t>Fire workflow process file</w:t>
      </w:r>
      <w:r>
        <w:rPr>
          <w:rFonts w:hint="eastAsia"/>
        </w:rPr>
        <w:t>”</w:t>
      </w:r>
    </w:p>
    <w:p w:rsidR="002844B3" w:rsidRDefault="002844B3" w:rsidP="002844B3">
      <w:pPr>
        <w:ind w:firstLine="480"/>
      </w:pPr>
      <w:r>
        <w:lastRenderedPageBreak/>
        <w:drawing>
          <wp:inline distT="0" distB="0" distL="0" distR="0" wp14:anchorId="5940C8F1" wp14:editId="62A9BEB8">
            <wp:extent cx="5038725" cy="474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19" w:rsidRDefault="00310D19" w:rsidP="002844B3">
      <w:pPr>
        <w:ind w:firstLine="480"/>
      </w:pPr>
      <w:r>
        <w:drawing>
          <wp:inline distT="0" distB="0" distL="0" distR="0" wp14:anchorId="2467FD00" wp14:editId="70CAF9D5">
            <wp:extent cx="5274310" cy="2241582"/>
            <wp:effectExtent l="19050" t="19050" r="2159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0D19" w:rsidRDefault="00310D19" w:rsidP="002844B3">
      <w:pPr>
        <w:ind w:firstLine="480"/>
      </w:pPr>
      <w:r>
        <w:rPr>
          <w:rFonts w:hint="eastAsia"/>
        </w:rPr>
        <w:t>参照</w:t>
      </w:r>
      <w:r>
        <w:rPr>
          <w:rFonts w:hint="eastAsia"/>
        </w:rPr>
        <w:t>FireWorkflow</w:t>
      </w:r>
      <w:r>
        <w:rPr>
          <w:rFonts w:hint="eastAsia"/>
        </w:rPr>
        <w:t>的帮助文档，完成流程图。</w:t>
      </w:r>
    </w:p>
    <w:p w:rsidR="00482072" w:rsidRDefault="00482072" w:rsidP="002844B3">
      <w:pPr>
        <w:ind w:firstLine="480"/>
      </w:pPr>
    </w:p>
    <w:p w:rsidR="00482072" w:rsidRDefault="00482072">
      <w:pPr>
        <w:pStyle w:val="Heading3"/>
      </w:pPr>
      <w:r>
        <w:rPr>
          <w:rFonts w:hint="eastAsia"/>
        </w:rPr>
        <w:t>设置流程属性</w:t>
      </w:r>
    </w:p>
    <w:p w:rsidR="00482072" w:rsidRDefault="00482072" w:rsidP="00482072">
      <w:pPr>
        <w:ind w:firstLine="480"/>
      </w:pPr>
      <w:r>
        <w:rPr>
          <w:rFonts w:hint="eastAsia"/>
        </w:rPr>
        <w:t>点击画布空白处，在</w:t>
      </w:r>
      <w:r>
        <w:rPr>
          <w:rFonts w:hint="eastAsia"/>
        </w:rPr>
        <w:t>Properties</w:t>
      </w:r>
      <w:r>
        <w:rPr>
          <w:rFonts w:hint="eastAsia"/>
        </w:rPr>
        <w:t>视窗中显示：</w:t>
      </w:r>
    </w:p>
    <w:p w:rsidR="00482072" w:rsidRDefault="00482072" w:rsidP="00482072">
      <w:pPr>
        <w:ind w:firstLine="480"/>
      </w:pPr>
      <w:r>
        <w:lastRenderedPageBreak/>
        <w:drawing>
          <wp:inline distT="0" distB="0" distL="0" distR="0" wp14:anchorId="48B6C265" wp14:editId="784E77A1">
            <wp:extent cx="5274310" cy="1261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72" w:rsidRDefault="00482072" w:rsidP="00482072">
      <w:pPr>
        <w:ind w:firstLine="480"/>
      </w:pPr>
      <w:r>
        <w:rPr>
          <w:rFonts w:hint="eastAsia"/>
        </w:rPr>
        <w:t>Id</w:t>
      </w:r>
      <w:r>
        <w:rPr>
          <w:rFonts w:hint="eastAsia"/>
        </w:rPr>
        <w:t>属性是只读的，无法编辑。但可以通过编辑</w:t>
      </w:r>
      <w:r>
        <w:rPr>
          <w:rFonts w:hint="eastAsia"/>
        </w:rPr>
        <w:t>Name</w:t>
      </w:r>
      <w:r>
        <w:rPr>
          <w:rFonts w:hint="eastAsia"/>
        </w:rPr>
        <w:t>属性来更改。其它元素的</w:t>
      </w:r>
      <w:r>
        <w:rPr>
          <w:rFonts w:hint="eastAsia"/>
        </w:rPr>
        <w:t>Id</w:t>
      </w:r>
      <w:r>
        <w:rPr>
          <w:rFonts w:hint="eastAsia"/>
        </w:rPr>
        <w:t>属性也都无法编辑，都是通过编辑</w:t>
      </w:r>
      <w:r>
        <w:rPr>
          <w:rFonts w:hint="eastAsia"/>
        </w:rPr>
        <w:t>Name</w:t>
      </w:r>
      <w:r>
        <w:rPr>
          <w:rFonts w:hint="eastAsia"/>
        </w:rPr>
        <w:t>属性来更改。</w:t>
      </w:r>
    </w:p>
    <w:p w:rsidR="00B11E6A" w:rsidRDefault="00B11E6A" w:rsidP="00B11E6A">
      <w:pPr>
        <w:ind w:firstLine="480"/>
      </w:pPr>
      <w:r>
        <w:rPr>
          <w:rFonts w:hint="eastAsia"/>
        </w:rPr>
        <w:t>该流程</w:t>
      </w:r>
      <w:r>
        <w:rPr>
          <w:rFonts w:hint="eastAsia"/>
        </w:rPr>
        <w:t>Id</w:t>
      </w:r>
      <w:r>
        <w:rPr>
          <w:rFonts w:hint="eastAsia"/>
        </w:rPr>
        <w:t>属性非常重要，必须在系统中所有流程文件中是唯一的，启动流程时将作为唯一标识。</w:t>
      </w:r>
    </w:p>
    <w:p w:rsidR="00B11E6A" w:rsidRDefault="00B11E6A" w:rsidP="00B11E6A">
      <w:pPr>
        <w:ind w:firstLine="480"/>
      </w:pPr>
      <w:r>
        <w:rPr>
          <w:rFonts w:hint="eastAsia"/>
        </w:rPr>
        <w:t>建议在</w:t>
      </w:r>
      <w:r w:rsidRPr="00B11E6A">
        <w:t>com.bitc.jk.xmis.workflow.util.WorkflowConstants</w:t>
      </w:r>
      <w:r>
        <w:rPr>
          <w:rFonts w:hint="eastAsia"/>
        </w:rPr>
        <w:t>常量类中定义常量，方便其它地方引用此</w:t>
      </w:r>
      <w:r>
        <w:rPr>
          <w:rFonts w:hint="eastAsia"/>
        </w:rPr>
        <w:t>Id</w:t>
      </w:r>
    </w:p>
    <w:p w:rsidR="00B11E6A" w:rsidRPr="00482072" w:rsidRDefault="00B11E6A" w:rsidP="00B11E6A">
      <w:pPr>
        <w:pStyle w:val="a"/>
      </w:pPr>
      <w:r w:rsidRPr="00B11E6A">
        <w:t>static String WF_STARTPROJECT = "StartProject";</w:t>
      </w:r>
    </w:p>
    <w:p w:rsidR="00310D19" w:rsidRDefault="00310D19" w:rsidP="00310D19">
      <w:pPr>
        <w:pStyle w:val="Heading3"/>
      </w:pPr>
      <w:r>
        <w:rPr>
          <w:rFonts w:hint="eastAsia"/>
        </w:rPr>
        <w:t>为节点定义属性</w:t>
      </w:r>
    </w:p>
    <w:p w:rsidR="00310D19" w:rsidRDefault="00310D19" w:rsidP="00310D19">
      <w:pPr>
        <w:ind w:firstLine="480"/>
      </w:pPr>
      <w:r>
        <w:rPr>
          <w:rFonts w:hint="eastAsia"/>
        </w:rPr>
        <w:t>选中节点或路径，在</w:t>
      </w:r>
      <w:r>
        <w:rPr>
          <w:rFonts w:hint="eastAsia"/>
        </w:rPr>
        <w:t>Eclipse</w:t>
      </w:r>
      <w:r>
        <w:rPr>
          <w:rFonts w:hint="eastAsia"/>
        </w:rPr>
        <w:t>中的</w:t>
      </w:r>
      <w:r>
        <w:rPr>
          <w:rFonts w:hint="eastAsia"/>
        </w:rPr>
        <w:t>Properties</w:t>
      </w:r>
      <w:r w:rsidR="00482072">
        <w:rPr>
          <w:rFonts w:hint="eastAsia"/>
        </w:rPr>
        <w:t>视窗</w:t>
      </w:r>
      <w:r>
        <w:rPr>
          <w:rFonts w:hint="eastAsia"/>
        </w:rPr>
        <w:t>里能查看与编辑节点属性。要求为所有</w:t>
      </w:r>
      <w:r>
        <w:rPr>
          <w:rFonts w:hint="eastAsia"/>
        </w:rPr>
        <w:t>Activity</w:t>
      </w:r>
      <w:r>
        <w:rPr>
          <w:rFonts w:hint="eastAsia"/>
        </w:rPr>
        <w:t>及</w:t>
      </w:r>
      <w:r>
        <w:rPr>
          <w:rFonts w:hint="eastAsia"/>
        </w:rPr>
        <w:t>Task</w:t>
      </w:r>
      <w:r>
        <w:rPr>
          <w:rFonts w:hint="eastAsia"/>
        </w:rPr>
        <w:t>设置唯一的</w:t>
      </w:r>
      <w:r>
        <w:rPr>
          <w:rFonts w:hint="eastAsia"/>
        </w:rPr>
        <w:t>ID</w:t>
      </w:r>
      <w:r>
        <w:rPr>
          <w:rFonts w:hint="eastAsia"/>
        </w:rPr>
        <w:t>，设置易于理解的</w:t>
      </w:r>
      <w:r>
        <w:rPr>
          <w:rFonts w:hint="eastAsia"/>
        </w:rPr>
        <w:t>DisplayName</w:t>
      </w:r>
      <w:r>
        <w:rPr>
          <w:rFonts w:hint="eastAsia"/>
        </w:rPr>
        <w:t>。</w:t>
      </w:r>
    </w:p>
    <w:p w:rsidR="00310D19" w:rsidDel="008D51DF" w:rsidRDefault="00310D19" w:rsidP="00310D19">
      <w:pPr>
        <w:pStyle w:val="Heading3"/>
        <w:rPr>
          <w:del w:id="1" w:author="吴志明" w:date="2012-12-13T16:48:00Z"/>
        </w:rPr>
      </w:pPr>
      <w:del w:id="2" w:author="吴志明" w:date="2012-12-13T16:48:00Z">
        <w:r w:rsidDel="008D51DF">
          <w:rPr>
            <w:rFonts w:hint="eastAsia"/>
          </w:rPr>
          <w:delText>为</w:delText>
        </w:r>
        <w:r w:rsidDel="008D51DF">
          <w:rPr>
            <w:rFonts w:hint="eastAsia"/>
          </w:rPr>
          <w:delText>FormTask</w:delText>
        </w:r>
        <w:r w:rsidDel="008D51DF">
          <w:rPr>
            <w:rFonts w:hint="eastAsia"/>
          </w:rPr>
          <w:delText>设置</w:delText>
        </w:r>
        <w:r w:rsidDel="008D51DF">
          <w:rPr>
            <w:rFonts w:hint="eastAsia"/>
          </w:rPr>
          <w:delText>EventListener</w:delText>
        </w:r>
      </w:del>
    </w:p>
    <w:p w:rsidR="00310D19" w:rsidDel="008D51DF" w:rsidRDefault="00310D19" w:rsidP="00310D19">
      <w:pPr>
        <w:ind w:firstLine="480"/>
        <w:rPr>
          <w:del w:id="3" w:author="吴志明" w:date="2012-12-13T16:48:00Z"/>
        </w:rPr>
      </w:pPr>
      <w:del w:id="4" w:author="吴志明" w:date="2012-12-13T16:48:00Z">
        <w:r w:rsidDel="008D51DF">
          <w:rPr>
            <w:rFonts w:hint="eastAsia"/>
          </w:rPr>
          <w:delText>必须为所有</w:delText>
        </w:r>
        <w:r w:rsidDel="008D51DF">
          <w:rPr>
            <w:rFonts w:hint="eastAsia"/>
          </w:rPr>
          <w:delText>FormTask</w:delText>
        </w:r>
        <w:r w:rsidDel="008D51DF">
          <w:rPr>
            <w:rFonts w:hint="eastAsia"/>
          </w:rPr>
          <w:delText>添加</w:delText>
        </w:r>
        <w:r w:rsidDel="008D51DF">
          <w:rPr>
            <w:rFonts w:hint="eastAsia"/>
          </w:rPr>
          <w:delText>EventListener</w:delText>
        </w:r>
        <w:r w:rsidDel="008D51DF">
          <w:rPr>
            <w:rFonts w:hint="eastAsia"/>
          </w:rPr>
          <w:delText>：</w:delText>
        </w:r>
      </w:del>
    </w:p>
    <w:p w:rsidR="00310D19" w:rsidRPr="00310D19" w:rsidDel="008D51DF" w:rsidRDefault="00310D19" w:rsidP="00310D19">
      <w:pPr>
        <w:pStyle w:val="a"/>
        <w:rPr>
          <w:del w:id="5" w:author="吴志明" w:date="2012-12-13T16:48:00Z"/>
        </w:rPr>
      </w:pPr>
      <w:del w:id="6" w:author="吴志明" w:date="2012-12-13T16:48:00Z">
        <w:r w:rsidRPr="0010513A" w:rsidDel="008D51DF">
          <w:delText>com.bitc.jk.xmis.workflow.fire.TaskInstanceEventListener</w:delText>
        </w:r>
      </w:del>
    </w:p>
    <w:p w:rsidR="00310D19" w:rsidDel="008D51DF" w:rsidRDefault="00310D19" w:rsidP="00310D19">
      <w:pPr>
        <w:ind w:firstLine="480"/>
        <w:rPr>
          <w:del w:id="7" w:author="吴志明" w:date="2012-12-13T16:48:00Z"/>
        </w:rPr>
      </w:pPr>
      <w:del w:id="8" w:author="吴志明" w:date="2012-12-13T16:48:00Z">
        <w:r w:rsidDel="008D51DF">
          <w:drawing>
            <wp:inline distT="0" distB="0" distL="0" distR="0" wp14:anchorId="34F5A51A" wp14:editId="4ECB9862">
              <wp:extent cx="5274310" cy="3503998"/>
              <wp:effectExtent l="19050" t="19050" r="21590" b="2032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50399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:rsidR="00310D19" w:rsidRDefault="00310D19" w:rsidP="00310D19">
      <w:pPr>
        <w:pStyle w:val="Heading3"/>
      </w:pPr>
      <w:r>
        <w:rPr>
          <w:rFonts w:hint="eastAsia"/>
        </w:rPr>
        <w:t>为</w:t>
      </w:r>
      <w:r>
        <w:rPr>
          <w:rFonts w:hint="eastAsia"/>
        </w:rPr>
        <w:t>FormTask</w:t>
      </w:r>
      <w:r w:rsidR="00B7642C">
        <w:rPr>
          <w:rFonts w:hint="eastAsia"/>
        </w:rPr>
        <w:t>添加任务人</w:t>
      </w:r>
      <w:r>
        <w:rPr>
          <w:rFonts w:hint="eastAsia"/>
        </w:rPr>
        <w:t>Performer</w:t>
      </w:r>
      <w:bookmarkStart w:id="9" w:name="_GoBack"/>
      <w:bookmarkEnd w:id="9"/>
    </w:p>
    <w:p w:rsidR="00310D19" w:rsidRDefault="00310D19" w:rsidP="00310D19">
      <w:pPr>
        <w:ind w:firstLine="480"/>
      </w:pPr>
      <w:r>
        <w:rPr>
          <w:rFonts w:hint="eastAsia"/>
        </w:rPr>
        <w:t>选中</w:t>
      </w:r>
      <w:r>
        <w:rPr>
          <w:rFonts w:hint="eastAsia"/>
        </w:rPr>
        <w:t>FormTask</w:t>
      </w:r>
      <w:r>
        <w:rPr>
          <w:rFonts w:hint="eastAsia"/>
        </w:rPr>
        <w:t>，在“</w:t>
      </w:r>
      <w:r>
        <w:rPr>
          <w:rFonts w:hint="eastAsia"/>
        </w:rPr>
        <w:t>Concrete Attribute</w:t>
      </w:r>
      <w:r>
        <w:rPr>
          <w:rFonts w:hint="eastAsia"/>
        </w:rPr>
        <w:t>”中设置其</w:t>
      </w:r>
      <w:r>
        <w:rPr>
          <w:rFonts w:hint="eastAsia"/>
        </w:rPr>
        <w:t>Performer</w:t>
      </w:r>
      <w:r>
        <w:rPr>
          <w:rFonts w:hint="eastAsia"/>
        </w:rPr>
        <w:t>属性。</w:t>
      </w:r>
    </w:p>
    <w:p w:rsidR="00310D19" w:rsidRDefault="00310D19" w:rsidP="00310D19">
      <w:pPr>
        <w:ind w:firstLine="480"/>
      </w:pPr>
      <w:r>
        <w:rPr>
          <w:rFonts w:hint="eastAsia"/>
        </w:rPr>
        <w:t>点击后面的</w:t>
      </w:r>
      <w:r>
        <w:drawing>
          <wp:inline distT="0" distB="0" distL="0" distR="0" wp14:anchorId="277AB60B" wp14:editId="72FD0638">
            <wp:extent cx="2286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按钮弹出窗口：</w:t>
      </w:r>
    </w:p>
    <w:p w:rsidR="00310D19" w:rsidRDefault="00310D19" w:rsidP="00310D19">
      <w:pPr>
        <w:ind w:firstLine="480"/>
      </w:pPr>
      <w:r>
        <w:drawing>
          <wp:inline distT="0" distB="0" distL="0" distR="0" wp14:anchorId="7C83A8C7" wp14:editId="2052CD91">
            <wp:extent cx="4124325" cy="2314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19" w:rsidRDefault="00310D19" w:rsidP="00310D19">
      <w:pPr>
        <w:ind w:firstLine="480"/>
      </w:pPr>
      <w:r>
        <w:rPr>
          <w:rFonts w:hint="eastAsia"/>
        </w:rPr>
        <w:t>有三个必须填写的属性：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Display Name</w:t>
      </w:r>
      <w:r>
        <w:rPr>
          <w:rFonts w:hint="eastAsia"/>
        </w:rPr>
        <w:t>、</w:t>
      </w:r>
      <w:r>
        <w:rPr>
          <w:rFonts w:hint="eastAsia"/>
        </w:rPr>
        <w:t>Assignment Handler</w:t>
      </w:r>
    </w:p>
    <w:p w:rsidR="00310D19" w:rsidRDefault="00310D19" w:rsidP="00310D19">
      <w:pPr>
        <w:ind w:firstLine="480"/>
      </w:pPr>
      <w:r>
        <w:rPr>
          <w:rFonts w:hint="eastAsia"/>
        </w:rPr>
        <w:t>Display Name</w:t>
      </w:r>
      <w:r>
        <w:rPr>
          <w:rFonts w:hint="eastAsia"/>
        </w:rPr>
        <w:t>填写容易理解的中文</w:t>
      </w:r>
    </w:p>
    <w:p w:rsidR="00310D19" w:rsidRDefault="00310D19" w:rsidP="00310D19">
      <w:pPr>
        <w:ind w:firstLine="480"/>
      </w:pPr>
      <w:r>
        <w:rPr>
          <w:rFonts w:hint="eastAsia"/>
        </w:rPr>
        <w:t>Name</w:t>
      </w:r>
      <w:r>
        <w:rPr>
          <w:rFonts w:hint="eastAsia"/>
        </w:rPr>
        <w:t>需要依据</w:t>
      </w:r>
      <w:r>
        <w:rPr>
          <w:rFonts w:hint="eastAsia"/>
        </w:rPr>
        <w:t>AssignmentHandler</w:t>
      </w:r>
      <w:r>
        <w:rPr>
          <w:rFonts w:hint="eastAsia"/>
        </w:rPr>
        <w:t>来填写，不同的</w:t>
      </w:r>
      <w:r>
        <w:rPr>
          <w:rFonts w:hint="eastAsia"/>
        </w:rPr>
        <w:t>AssignmentHandler</w:t>
      </w:r>
      <w:r>
        <w:rPr>
          <w:rFonts w:hint="eastAsia"/>
        </w:rPr>
        <w:t>填写方法不一样。</w:t>
      </w:r>
    </w:p>
    <w:p w:rsidR="00310D19" w:rsidRDefault="00310D19" w:rsidP="00310D19">
      <w:pPr>
        <w:ind w:firstLine="480"/>
      </w:pPr>
      <w:r>
        <w:rPr>
          <w:rFonts w:hint="eastAsia"/>
        </w:rPr>
        <w:t>AssignmentHandler</w:t>
      </w:r>
      <w:r>
        <w:rPr>
          <w:rFonts w:hint="eastAsia"/>
        </w:rPr>
        <w:t>可以扩展，目前已经扩展的选择有：</w:t>
      </w:r>
    </w:p>
    <w:p w:rsidR="002D3EAB" w:rsidRDefault="002D3EAB" w:rsidP="002D3EAB">
      <w:pPr>
        <w:pStyle w:val="ListParagraph"/>
        <w:numPr>
          <w:ilvl w:val="0"/>
          <w:numId w:val="28"/>
        </w:numPr>
        <w:ind w:firstLineChars="0"/>
      </w:pPr>
      <w:r w:rsidRPr="009E0486">
        <w:t>CurrentUserAssignmentHandler</w:t>
      </w:r>
    </w:p>
    <w:p w:rsidR="007C5B7F" w:rsidRDefault="007C5B7F" w:rsidP="007C5B7F">
      <w:pPr>
        <w:pStyle w:val="a"/>
      </w:pPr>
      <w:r w:rsidRPr="009E0486">
        <w:t>CurrentUserAssignmentHandler</w:t>
      </w:r>
    </w:p>
    <w:p w:rsidR="007939A7" w:rsidRDefault="007939A7" w:rsidP="002D3EAB">
      <w:pPr>
        <w:pStyle w:val="ListParagraph"/>
        <w:ind w:left="900" w:firstLineChars="0" w:firstLine="0"/>
      </w:pPr>
      <w:r>
        <w:rPr>
          <w:rFonts w:hint="eastAsia"/>
        </w:rPr>
        <w:lastRenderedPageBreak/>
        <w:t>当前用户为任务人，一般为流程的第一个节点。</w:t>
      </w:r>
    </w:p>
    <w:p w:rsidR="007939A7" w:rsidRDefault="007939A7" w:rsidP="002D3EAB">
      <w:pPr>
        <w:pStyle w:val="ListParagraph"/>
        <w:ind w:left="900" w:firstLineChars="0" w:firstLine="0"/>
      </w:pPr>
      <w:r>
        <w:rPr>
          <w:rFonts w:hint="eastAsia"/>
        </w:rPr>
        <w:t>Name</w:t>
      </w:r>
      <w:r>
        <w:rPr>
          <w:rFonts w:hint="eastAsia"/>
        </w:rPr>
        <w:t>可以随意填写，无作用</w:t>
      </w:r>
    </w:p>
    <w:p w:rsidR="002D3EAB" w:rsidRDefault="002D3EAB" w:rsidP="002D3EAB">
      <w:pPr>
        <w:pStyle w:val="ListParagraph"/>
        <w:ind w:left="900" w:firstLineChars="0" w:firstLine="0"/>
      </w:pPr>
      <w:r>
        <w:rPr>
          <w:rFonts w:hint="eastAsia"/>
        </w:rPr>
        <w:t>通常在启动流程后，调用</w:t>
      </w:r>
    </w:p>
    <w:p w:rsidR="002D3EAB" w:rsidRDefault="002D3EAB" w:rsidP="002D3EAB">
      <w:pPr>
        <w:pStyle w:val="a"/>
      </w:pPr>
      <w:r>
        <w:t>com.bitc.jk.xmis.workflow.util.WorkflowUtil.completeFirstTask(IWorkflowSession, IProcessInstance, String)</w:t>
      </w:r>
    </w:p>
    <w:p w:rsidR="002D3EAB" w:rsidRPr="002D3EAB" w:rsidRDefault="002D3EAB" w:rsidP="002D3EAB">
      <w:pPr>
        <w:pStyle w:val="ListParagraph"/>
        <w:ind w:left="900" w:firstLineChars="0" w:firstLine="0"/>
      </w:pPr>
      <w:r>
        <w:rPr>
          <w:rFonts w:hint="eastAsia"/>
        </w:rPr>
        <w:t>来完成第一个节点的任务</w:t>
      </w:r>
    </w:p>
    <w:p w:rsidR="00310D19" w:rsidRDefault="00310D19" w:rsidP="00310D19">
      <w:pPr>
        <w:pStyle w:val="ListParagraph"/>
        <w:numPr>
          <w:ilvl w:val="0"/>
          <w:numId w:val="28"/>
        </w:numPr>
        <w:ind w:firstLineChars="0"/>
      </w:pPr>
      <w:r w:rsidRPr="00310D19">
        <w:t>Previo</w:t>
      </w:r>
      <w:r>
        <w:t>usStepSpecifyAssignmentHandler</w:t>
      </w:r>
    </w:p>
    <w:p w:rsidR="0078175E" w:rsidRDefault="0078175E" w:rsidP="0078175E">
      <w:pPr>
        <w:pStyle w:val="a"/>
        <w:ind w:firstLineChars="100" w:firstLine="210"/>
      </w:pPr>
      <w:r w:rsidRPr="00310D19">
        <w:t>Previo</w:t>
      </w:r>
      <w:r>
        <w:t>usStepSpecifyAssignmentHandler</w:t>
      </w:r>
    </w:p>
    <w:p w:rsidR="00310D19" w:rsidRDefault="00310D19" w:rsidP="00310D19">
      <w:pPr>
        <w:pStyle w:val="ListParagraph"/>
        <w:ind w:left="900" w:firstLineChars="0" w:firstLine="0"/>
      </w:pPr>
      <w:r>
        <w:rPr>
          <w:rFonts w:hint="eastAsia"/>
        </w:rPr>
        <w:t>表示由上一步指定该步骤的接收人。</w:t>
      </w:r>
    </w:p>
    <w:p w:rsidR="00310D19" w:rsidRDefault="00310D19" w:rsidP="00310D19">
      <w:pPr>
        <w:pStyle w:val="ListParagraph"/>
        <w:ind w:left="900" w:firstLineChars="0" w:firstLine="0"/>
      </w:pPr>
      <w:r>
        <w:rPr>
          <w:rFonts w:hint="eastAsia"/>
        </w:rPr>
        <w:t>Name</w:t>
      </w:r>
      <w:r>
        <w:rPr>
          <w:rFonts w:hint="eastAsia"/>
        </w:rPr>
        <w:t>填写在本流程定义中唯一的一个</w:t>
      </w:r>
      <w:r w:rsidRPr="00310D19"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>（比如</w:t>
      </w:r>
      <w:r>
        <w:rPr>
          <w:rFonts w:hint="eastAsia"/>
          <w:color w:val="FF0000"/>
        </w:rPr>
        <w:t>__manager</w:t>
      </w:r>
      <w:r>
        <w:rPr>
          <w:rFonts w:hint="eastAsia"/>
          <w:color w:val="FF0000"/>
        </w:rPr>
        <w:t>）</w:t>
      </w:r>
    </w:p>
    <w:p w:rsidR="00310D19" w:rsidRDefault="00310D19" w:rsidP="00310D19">
      <w:pPr>
        <w:pStyle w:val="ListParagraph"/>
        <w:ind w:left="900" w:firstLineChars="0" w:firstLine="0"/>
      </w:pPr>
      <w:r>
        <w:rPr>
          <w:rFonts w:hint="eastAsia"/>
        </w:rPr>
        <w:t>在上一步骤完成任务前必须调用方法设置该变量的值来指定接收人，方法有两个：</w:t>
      </w:r>
    </w:p>
    <w:p w:rsidR="00310D19" w:rsidRDefault="00310D19" w:rsidP="00310D19">
      <w:pPr>
        <w:pStyle w:val="a"/>
      </w:pPr>
      <w:r w:rsidRPr="00604B25">
        <w:t>com.bitc.jk.xmis.workflow</w:t>
      </w:r>
      <w:r>
        <w:t>.util.WorkflowUtil.specifyActor</w:t>
      </w:r>
      <w:r w:rsidRPr="00604B25">
        <w:t>(IWorkflowSession, String, String)</w:t>
      </w:r>
    </w:p>
    <w:p w:rsidR="00310D19" w:rsidRDefault="00310D19" w:rsidP="00310D19">
      <w:pPr>
        <w:pStyle w:val="ListParagraph"/>
        <w:ind w:left="900" w:firstLineChars="0" w:firstLine="0"/>
      </w:pPr>
      <w:r>
        <w:rPr>
          <w:rFonts w:hint="eastAsia"/>
        </w:rPr>
        <w:t>该</w:t>
      </w:r>
    </w:p>
    <w:p w:rsidR="00310D19" w:rsidRDefault="00310D19" w:rsidP="00310D19">
      <w:pPr>
        <w:pStyle w:val="ListParagraph"/>
        <w:numPr>
          <w:ilvl w:val="1"/>
          <w:numId w:val="28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：当前的</w:t>
      </w:r>
      <w:r>
        <w:rPr>
          <w:rFonts w:hint="eastAsia"/>
        </w:rPr>
        <w:t>WorkflowSession</w:t>
      </w:r>
      <w:r>
        <w:rPr>
          <w:rFonts w:hint="eastAsia"/>
        </w:rPr>
        <w:t>，由</w:t>
      </w:r>
      <w:r>
        <w:rPr>
          <w:rFonts w:hint="eastAsia"/>
        </w:rPr>
        <w:t>RuntimeContext</w:t>
      </w:r>
      <w:r>
        <w:rPr>
          <w:rFonts w:hint="eastAsia"/>
        </w:rPr>
        <w:t>获取；</w:t>
      </w:r>
    </w:p>
    <w:p w:rsidR="00310D19" w:rsidRDefault="00310D19" w:rsidP="00310D19">
      <w:pPr>
        <w:pStyle w:val="ListParagraph"/>
        <w:numPr>
          <w:ilvl w:val="1"/>
          <w:numId w:val="28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：任务人</w:t>
      </w:r>
      <w:r>
        <w:rPr>
          <w:rFonts w:hint="eastAsia"/>
        </w:rPr>
        <w:t>ID</w:t>
      </w:r>
    </w:p>
    <w:p w:rsidR="00310D19" w:rsidRDefault="00310D19" w:rsidP="00310D19">
      <w:pPr>
        <w:pStyle w:val="ListParagraph"/>
        <w:numPr>
          <w:ilvl w:val="1"/>
          <w:numId w:val="28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：指定的</w:t>
      </w:r>
      <w:r w:rsidRPr="00310D19"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>（比如</w:t>
      </w:r>
      <w:r>
        <w:rPr>
          <w:rFonts w:hint="eastAsia"/>
          <w:color w:val="FF0000"/>
        </w:rPr>
        <w:t>__manager</w:t>
      </w:r>
      <w:r>
        <w:rPr>
          <w:rFonts w:hint="eastAsia"/>
          <w:color w:val="FF0000"/>
        </w:rPr>
        <w:t>）</w:t>
      </w:r>
    </w:p>
    <w:p w:rsidR="00310D19" w:rsidRDefault="00310D19" w:rsidP="00310D19">
      <w:pPr>
        <w:pStyle w:val="a"/>
      </w:pPr>
      <w:r w:rsidRPr="00604B25">
        <w:t>com.bitc.jk.xmis.workflow.util.WorkflowUtil.specifyActors(IWorkflowSession, List&lt;String&gt;, String)</w:t>
      </w:r>
    </w:p>
    <w:p w:rsidR="00310D19" w:rsidRPr="00310D19" w:rsidRDefault="00310D19" w:rsidP="00310D19">
      <w:pPr>
        <w:pStyle w:val="ListParagraph"/>
        <w:numPr>
          <w:ilvl w:val="1"/>
          <w:numId w:val="28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：任务人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，用于指定多个接收人</w:t>
      </w:r>
    </w:p>
    <w:p w:rsidR="00310D19" w:rsidRPr="00310D19" w:rsidRDefault="00310D19" w:rsidP="00310D19">
      <w:pPr>
        <w:pStyle w:val="ListParagraph"/>
        <w:ind w:left="900" w:firstLineChars="0" w:firstLine="0"/>
      </w:pPr>
    </w:p>
    <w:p w:rsidR="007939A7" w:rsidRDefault="007939A7" w:rsidP="007939A7">
      <w:pPr>
        <w:pStyle w:val="ListParagraph"/>
        <w:numPr>
          <w:ilvl w:val="0"/>
          <w:numId w:val="28"/>
        </w:numPr>
        <w:ind w:firstLineChars="0"/>
      </w:pPr>
      <w:r w:rsidRPr="007939A7">
        <w:t>ExpressionAssignmentHandler</w:t>
      </w:r>
    </w:p>
    <w:p w:rsidR="007C5B7F" w:rsidRDefault="007C5B7F" w:rsidP="007C5B7F">
      <w:pPr>
        <w:pStyle w:val="a"/>
      </w:pPr>
      <w:r w:rsidRPr="007939A7">
        <w:t>ExpressionAssignmentHandler</w:t>
      </w:r>
    </w:p>
    <w:p w:rsidR="007939A7" w:rsidRDefault="007939A7" w:rsidP="007939A7">
      <w:pPr>
        <w:pStyle w:val="ListParagraph"/>
        <w:ind w:left="900" w:firstLineChars="0" w:firstLine="0"/>
      </w:pPr>
      <w:r>
        <w:rPr>
          <w:rFonts w:hint="eastAsia"/>
        </w:rPr>
        <w:t>使用表达式来计算出接收人。可以说是功能最强大的</w:t>
      </w:r>
      <w:r>
        <w:rPr>
          <w:rFonts w:hint="eastAsia"/>
        </w:rPr>
        <w:t>AssignmentHandler</w:t>
      </w:r>
      <w:r>
        <w:rPr>
          <w:rFonts w:hint="eastAsia"/>
        </w:rPr>
        <w:t>。使用</w:t>
      </w:r>
      <w:r>
        <w:rPr>
          <w:rFonts w:hint="eastAsia"/>
        </w:rPr>
        <w:t>IKExpression</w:t>
      </w:r>
      <w:r>
        <w:rPr>
          <w:rFonts w:hint="eastAsia"/>
        </w:rPr>
        <w:t>来解析表达式，支持自定义函数。参看表达式一节</w:t>
      </w:r>
    </w:p>
    <w:p w:rsidR="007939A7" w:rsidRDefault="007939A7" w:rsidP="007939A7">
      <w:pPr>
        <w:pStyle w:val="ListParagraph"/>
        <w:ind w:left="900" w:firstLineChars="0" w:firstLine="0"/>
      </w:pPr>
      <w:r>
        <w:rPr>
          <w:rFonts w:hint="eastAsia"/>
        </w:rPr>
        <w:t>Name</w:t>
      </w:r>
      <w:r>
        <w:rPr>
          <w:rFonts w:hint="eastAsia"/>
        </w:rPr>
        <w:t>即为表达式，如取当前部门的主任与副主任，表达式为：</w:t>
      </w:r>
    </w:p>
    <w:p w:rsidR="007939A7" w:rsidRPr="007939A7" w:rsidRDefault="007939A7" w:rsidP="007939A7">
      <w:pPr>
        <w:pStyle w:val="a"/>
      </w:pPr>
      <w:r w:rsidRPr="007939A7">
        <w:t>$join($post(taskDeptId,11),$post(taskDeptId,12))</w:t>
      </w:r>
    </w:p>
    <w:p w:rsidR="002844B3" w:rsidRDefault="00791771" w:rsidP="00EB7DC6">
      <w:pPr>
        <w:pStyle w:val="ListParagraph"/>
        <w:ind w:left="900" w:firstLineChars="0" w:firstLine="0"/>
      </w:pPr>
      <w:r>
        <w:rPr>
          <w:rFonts w:hint="eastAsia"/>
        </w:rPr>
        <w:t>表达式中可以使用流程变量，比如这里的“</w:t>
      </w:r>
      <w:r w:rsidRPr="007939A7">
        <w:t>taskDeptId</w:t>
      </w:r>
      <w:r>
        <w:rPr>
          <w:rFonts w:hint="eastAsia"/>
        </w:rPr>
        <w:t>”</w:t>
      </w:r>
    </w:p>
    <w:p w:rsidR="00923A8C" w:rsidRPr="00A415CE" w:rsidRDefault="00923A8C" w:rsidP="00EB7DC6">
      <w:pPr>
        <w:pStyle w:val="ListParagraph"/>
        <w:ind w:left="900" w:firstLineChars="0" w:firstLine="0"/>
        <w:rPr>
          <w:color w:val="FF0000"/>
        </w:rPr>
      </w:pPr>
      <w:r w:rsidRPr="00A415CE">
        <w:rPr>
          <w:rFonts w:hint="eastAsia"/>
          <w:color w:val="FF0000"/>
        </w:rPr>
        <w:t>注意表达式返回的类型必须为</w:t>
      </w:r>
      <w:r w:rsidRPr="00A415CE">
        <w:rPr>
          <w:rFonts w:hint="eastAsia"/>
          <w:color w:val="FF0000"/>
        </w:rPr>
        <w:t>List&lt;String&gt;</w:t>
      </w:r>
    </w:p>
    <w:p w:rsidR="00EB7DC6" w:rsidRDefault="00EB7DC6">
      <w:pPr>
        <w:pStyle w:val="Heading3"/>
      </w:pPr>
      <w:r>
        <w:rPr>
          <w:rFonts w:hint="eastAsia"/>
        </w:rPr>
        <w:t>为</w:t>
      </w:r>
      <w:r>
        <w:rPr>
          <w:rFonts w:hint="eastAsia"/>
        </w:rPr>
        <w:t>FormTask</w:t>
      </w:r>
      <w:r>
        <w:rPr>
          <w:rFonts w:hint="eastAsia"/>
        </w:rPr>
        <w:t>设置</w:t>
      </w:r>
      <w:r>
        <w:rPr>
          <w:rFonts w:hint="eastAsia"/>
        </w:rPr>
        <w:t>Form URL</w:t>
      </w:r>
    </w:p>
    <w:p w:rsidR="00EB7DC6" w:rsidRDefault="00EB7DC6" w:rsidP="00EB7DC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EditForm/ViewForm/ListForm</w:t>
      </w:r>
      <w:r>
        <w:rPr>
          <w:rFonts w:hint="eastAsia"/>
        </w:rPr>
        <w:t>的</w:t>
      </w:r>
      <w:r>
        <w:rPr>
          <w:rFonts w:hint="eastAsia"/>
        </w:rPr>
        <w:t>URI</w:t>
      </w:r>
      <w:r w:rsidR="00302093">
        <w:rPr>
          <w:rFonts w:hint="eastAsia"/>
        </w:rPr>
        <w:t>，用户点击任务时将打开此</w:t>
      </w:r>
      <w:r w:rsidR="00302093">
        <w:rPr>
          <w:rFonts w:hint="eastAsia"/>
        </w:rPr>
        <w:t>URL</w:t>
      </w:r>
      <w:r w:rsidR="00302093">
        <w:rPr>
          <w:rFonts w:hint="eastAsia"/>
        </w:rPr>
        <w:t>地址，</w:t>
      </w:r>
      <w:r w:rsidR="005F540C">
        <w:rPr>
          <w:rFonts w:hint="eastAsia"/>
        </w:rPr>
        <w:t>例：</w:t>
      </w:r>
    </w:p>
    <w:p w:rsidR="00EB7DC6" w:rsidRDefault="00EB7DC6" w:rsidP="00EB7DC6">
      <w:pPr>
        <w:pStyle w:val="a"/>
        <w:rPr>
          <w:color w:val="FF0000"/>
        </w:rPr>
      </w:pPr>
      <w:r w:rsidRPr="00C27C56">
        <w:t>/projectMain.do?method=getProjectInfo&amp;projectID=</w:t>
      </w:r>
      <w:r w:rsidRPr="00C27C56">
        <w:rPr>
          <w:color w:val="FF0000"/>
        </w:rPr>
        <w:t>{projectID}</w:t>
      </w:r>
    </w:p>
    <w:p w:rsidR="00EB7DC6" w:rsidRDefault="00747FA1" w:rsidP="00EB7DC6">
      <w:pPr>
        <w:ind w:firstLine="480"/>
      </w:pPr>
      <w:r>
        <w:rPr>
          <w:rFonts w:hint="eastAsia"/>
        </w:rPr>
        <w:t>URI</w:t>
      </w:r>
      <w:r w:rsidR="00EB7DC6">
        <w:rPr>
          <w:rFonts w:hint="eastAsia"/>
        </w:rPr>
        <w:t>中可以使用</w:t>
      </w:r>
      <w:r w:rsidR="00EB7DC6" w:rsidRPr="00747FA1">
        <w:rPr>
          <w:rFonts w:hint="eastAsia"/>
          <w:color w:val="FF0000"/>
        </w:rPr>
        <w:t>流程实例变量</w:t>
      </w:r>
      <w:r w:rsidR="00EB7DC6">
        <w:rPr>
          <w:rFonts w:hint="eastAsia"/>
        </w:rPr>
        <w:t>，变量名以</w:t>
      </w:r>
      <w:r w:rsidR="00EB7DC6" w:rsidRPr="00747FA1">
        <w:rPr>
          <w:rFonts w:hint="eastAsia"/>
          <w:color w:val="FF0000"/>
        </w:rPr>
        <w:t>大括号</w:t>
      </w:r>
      <w:r w:rsidR="00EB7DC6">
        <w:rPr>
          <w:rFonts w:hint="eastAsia"/>
        </w:rPr>
        <w:t>括起来</w:t>
      </w:r>
      <w:ins w:id="10" w:author="吴志明" w:date="2012-12-12T14:11:00Z">
        <w:r w:rsidR="005F540C">
          <w:rPr>
            <w:rFonts w:hint="eastAsia"/>
          </w:rPr>
          <w:t>。</w:t>
        </w:r>
      </w:ins>
    </w:p>
    <w:p w:rsidR="00EB7DC6" w:rsidDel="005F540C" w:rsidRDefault="00EB7DC6" w:rsidP="00EB7DC6">
      <w:pPr>
        <w:ind w:firstLine="480"/>
        <w:rPr>
          <w:del w:id="11" w:author="吴志明" w:date="2012-12-12T14:11:00Z"/>
        </w:rPr>
      </w:pPr>
      <w:del w:id="12" w:author="吴志明" w:date="2012-12-12T14:11:00Z">
        <w:r w:rsidDel="005F540C">
          <w:rPr>
            <w:rFonts w:hint="eastAsia"/>
          </w:rPr>
          <w:delText>系统提供部分预设的变量，</w:delText>
        </w:r>
        <w:r w:rsidRPr="00747FA1" w:rsidDel="005F540C">
          <w:rPr>
            <w:rFonts w:hint="eastAsia"/>
            <w:color w:val="FF0000"/>
          </w:rPr>
          <w:delText>以</w:delText>
        </w:r>
        <w:r w:rsidRPr="00747FA1" w:rsidDel="005F540C">
          <w:rPr>
            <w:rFonts w:hint="eastAsia"/>
            <w:color w:val="FF0000"/>
          </w:rPr>
          <w:delText>$</w:delText>
        </w:r>
        <w:r w:rsidRPr="00747FA1" w:rsidDel="005F540C">
          <w:rPr>
            <w:rFonts w:hint="eastAsia"/>
            <w:color w:val="FF0000"/>
          </w:rPr>
          <w:delText>开头</w:delText>
        </w:r>
        <w:r w:rsidDel="005F540C">
          <w:rPr>
            <w:rFonts w:hint="eastAsia"/>
          </w:rPr>
          <w:delText>，可用的预设变量有</w:delText>
        </w:r>
      </w:del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B7DC6" w:rsidDel="005F540C" w:rsidTr="00EB7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3" w:author="吴志明" w:date="2012-12-12T14:1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B7DC6" w:rsidDel="005F540C" w:rsidRDefault="00EB7DC6" w:rsidP="005303FE">
            <w:pPr>
              <w:ind w:firstLineChars="0" w:firstLine="0"/>
              <w:jc w:val="center"/>
              <w:rPr>
                <w:del w:id="14" w:author="吴志明" w:date="2012-12-12T14:11:00Z"/>
              </w:rPr>
            </w:pPr>
            <w:del w:id="15" w:author="吴志明" w:date="2012-12-12T14:11:00Z">
              <w:r w:rsidDel="005F540C">
                <w:rPr>
                  <w:rFonts w:hint="eastAsia"/>
                </w:rPr>
                <w:delText>变量名</w:delText>
              </w:r>
            </w:del>
          </w:p>
        </w:tc>
        <w:tc>
          <w:tcPr>
            <w:tcW w:w="5720" w:type="dxa"/>
          </w:tcPr>
          <w:p w:rsidR="00EB7DC6" w:rsidDel="005F540C" w:rsidRDefault="00EB7DC6" w:rsidP="005303F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6" w:author="吴志明" w:date="2012-12-12T14:11:00Z"/>
              </w:rPr>
            </w:pPr>
            <w:del w:id="17" w:author="吴志明" w:date="2012-12-12T14:11:00Z">
              <w:r w:rsidDel="005F540C">
                <w:rPr>
                  <w:rFonts w:hint="eastAsia"/>
                </w:rPr>
                <w:delText>说明</w:delText>
              </w:r>
            </w:del>
          </w:p>
        </w:tc>
      </w:tr>
      <w:tr w:rsidR="00EB7DC6" w:rsidDel="005F540C" w:rsidTr="00EB7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8" w:author="吴志明" w:date="2012-12-12T14:1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B7DC6" w:rsidDel="005F540C" w:rsidRDefault="00EB7DC6" w:rsidP="005303FE">
            <w:pPr>
              <w:ind w:firstLineChars="0" w:firstLine="0"/>
              <w:rPr>
                <w:del w:id="19" w:author="吴志明" w:date="2012-12-12T14:11:00Z"/>
              </w:rPr>
            </w:pPr>
            <w:del w:id="20" w:author="吴志明" w:date="2012-12-12T14:11:00Z">
              <w:r w:rsidDel="005F540C">
                <w:rPr>
                  <w:rFonts w:hint="eastAsia"/>
                </w:rPr>
                <w:delText>$taskId</w:delText>
              </w:r>
            </w:del>
          </w:p>
        </w:tc>
        <w:tc>
          <w:tcPr>
            <w:tcW w:w="5720" w:type="dxa"/>
          </w:tcPr>
          <w:p w:rsidR="00EB7DC6" w:rsidDel="005F540C" w:rsidRDefault="00EB7DC6" w:rsidP="005303F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1" w:author="吴志明" w:date="2012-12-12T14:11:00Z"/>
              </w:rPr>
            </w:pPr>
            <w:del w:id="22" w:author="吴志明" w:date="2012-12-12T14:11:00Z">
              <w:r w:rsidDel="005F540C">
                <w:rPr>
                  <w:rFonts w:hint="eastAsia"/>
                </w:rPr>
                <w:delText>该</w:delText>
              </w:r>
              <w:r w:rsidDel="005F540C">
                <w:rPr>
                  <w:rFonts w:hint="eastAsia"/>
                </w:rPr>
                <w:delText>Task</w:delText>
              </w:r>
              <w:r w:rsidDel="005F540C">
                <w:rPr>
                  <w:rFonts w:hint="eastAsia"/>
                </w:rPr>
                <w:delText>的</w:delText>
              </w:r>
              <w:r w:rsidDel="005F540C">
                <w:rPr>
                  <w:rFonts w:hint="eastAsia"/>
                </w:rPr>
                <w:delText>ID</w:delText>
              </w:r>
              <w:r w:rsidDel="005F540C">
                <w:rPr>
                  <w:rFonts w:hint="eastAsia"/>
                </w:rPr>
                <w:delText>，指的是流程定义中</w:delText>
              </w:r>
              <w:r w:rsidDel="005F540C">
                <w:rPr>
                  <w:rFonts w:hint="eastAsia"/>
                </w:rPr>
                <w:delText>FormTask</w:delText>
              </w:r>
              <w:r w:rsidDel="005F540C">
                <w:rPr>
                  <w:rFonts w:hint="eastAsia"/>
                </w:rPr>
                <w:delText>的</w:delText>
              </w:r>
              <w:r w:rsidDel="005F540C">
                <w:rPr>
                  <w:rFonts w:hint="eastAsia"/>
                </w:rPr>
                <w:delText>ID</w:delText>
              </w:r>
              <w:r w:rsidDel="005F540C">
                <w:rPr>
                  <w:rFonts w:hint="eastAsia"/>
                </w:rPr>
                <w:delText>，而不是</w:delText>
              </w:r>
              <w:r w:rsidDel="005F540C">
                <w:rPr>
                  <w:rFonts w:hint="eastAsia"/>
                </w:rPr>
                <w:delText>Task</w:delText>
              </w:r>
              <w:r w:rsidDel="005F540C">
                <w:rPr>
                  <w:rFonts w:hint="eastAsia"/>
                </w:rPr>
                <w:delText>的实例</w:delText>
              </w:r>
              <w:r w:rsidDel="005F540C">
                <w:rPr>
                  <w:rFonts w:hint="eastAsia"/>
                </w:rPr>
                <w:delText>ID</w:delText>
              </w:r>
            </w:del>
          </w:p>
        </w:tc>
      </w:tr>
      <w:tr w:rsidR="005303FE" w:rsidDel="005F540C" w:rsidTr="00EB7D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del w:id="23" w:author="吴志明" w:date="2012-12-12T14:1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303FE" w:rsidDel="005F540C" w:rsidRDefault="005303FE" w:rsidP="005303FE">
            <w:pPr>
              <w:ind w:firstLineChars="0" w:firstLine="0"/>
              <w:rPr>
                <w:del w:id="24" w:author="吴志明" w:date="2012-12-12T14:11:00Z"/>
              </w:rPr>
            </w:pPr>
            <w:del w:id="25" w:author="吴志明" w:date="2012-12-12T14:11:00Z">
              <w:r w:rsidDel="005F540C">
                <w:rPr>
                  <w:rFonts w:hint="eastAsia"/>
                </w:rPr>
                <w:delText>$</w:delText>
              </w:r>
              <w:r w:rsidRPr="005303FE" w:rsidDel="005F540C">
                <w:delText>processInstanceId</w:delText>
              </w:r>
            </w:del>
          </w:p>
        </w:tc>
        <w:tc>
          <w:tcPr>
            <w:tcW w:w="5720" w:type="dxa"/>
          </w:tcPr>
          <w:p w:rsidR="005303FE" w:rsidDel="005F540C" w:rsidRDefault="005303FE" w:rsidP="005303FE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del w:id="26" w:author="吴志明" w:date="2012-12-12T14:11:00Z"/>
              </w:rPr>
            </w:pPr>
            <w:del w:id="27" w:author="吴志明" w:date="2012-12-12T14:11:00Z">
              <w:r w:rsidDel="005F540C">
                <w:rPr>
                  <w:rFonts w:hint="eastAsia"/>
                </w:rPr>
                <w:delText>当前流程实例</w:delText>
              </w:r>
              <w:r w:rsidDel="005F540C">
                <w:rPr>
                  <w:rFonts w:hint="eastAsia"/>
                </w:rPr>
                <w:delText>ID</w:delText>
              </w:r>
            </w:del>
          </w:p>
        </w:tc>
      </w:tr>
    </w:tbl>
    <w:p w:rsidR="00EB7DC6" w:rsidRPr="00C27C56" w:rsidDel="005F540C" w:rsidRDefault="00EB7DC6" w:rsidP="00EB7DC6">
      <w:pPr>
        <w:pStyle w:val="ListParagraph"/>
        <w:ind w:left="420" w:firstLineChars="0" w:firstLine="0"/>
        <w:rPr>
          <w:del w:id="28" w:author="吴志明" w:date="2012-12-12T14:11:00Z"/>
        </w:rPr>
      </w:pPr>
    </w:p>
    <w:p w:rsidR="00EB7DC6" w:rsidRPr="00EB7DC6" w:rsidDel="005F540C" w:rsidRDefault="00EB7DC6" w:rsidP="00EB7DC6">
      <w:pPr>
        <w:ind w:firstLine="480"/>
        <w:rPr>
          <w:del w:id="29" w:author="吴志明" w:date="2012-12-12T14:11:00Z"/>
        </w:rPr>
      </w:pPr>
    </w:p>
    <w:p w:rsidR="009319E9" w:rsidRDefault="009319E9">
      <w:pPr>
        <w:pStyle w:val="Heading3"/>
      </w:pPr>
      <w:r>
        <w:rPr>
          <w:rFonts w:hint="eastAsia"/>
        </w:rPr>
        <w:t>编写启动流程的代码</w:t>
      </w:r>
    </w:p>
    <w:p w:rsidR="00B11E6A" w:rsidRDefault="00B11E6A" w:rsidP="00B11E6A">
      <w:pPr>
        <w:ind w:firstLine="480"/>
      </w:pPr>
      <w:r>
        <w:rPr>
          <w:rFonts w:hint="eastAsia"/>
        </w:rPr>
        <w:t>在业务代码中（</w:t>
      </w:r>
      <w:r>
        <w:rPr>
          <w:rFonts w:hint="eastAsia"/>
        </w:rPr>
        <w:t>Service</w:t>
      </w:r>
      <w:r>
        <w:rPr>
          <w:rFonts w:hint="eastAsia"/>
        </w:rPr>
        <w:t>层）嵌入流程控制语句，这样能确保流程数据与业务数据操作在同一个事务中。</w:t>
      </w:r>
    </w:p>
    <w:p w:rsidR="00B11E6A" w:rsidRDefault="00B11E6A" w:rsidP="00B11E6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中引入</w:t>
      </w:r>
    </w:p>
    <w:p w:rsidR="00B11E6A" w:rsidRDefault="00B11E6A" w:rsidP="00B11E6A">
      <w:pPr>
        <w:pStyle w:val="a"/>
      </w:pPr>
      <w:r w:rsidRPr="00B11E6A">
        <w:t>import org.fireflow.engine.RuntimeContext;</w:t>
      </w:r>
    </w:p>
    <w:p w:rsidR="00B11E6A" w:rsidRDefault="00B11E6A" w:rsidP="00B11E6A">
      <w:pPr>
        <w:pStyle w:val="a"/>
      </w:pPr>
      <w:r>
        <w:rPr>
          <w:rFonts w:hint="eastAsia"/>
        </w:rPr>
        <w:t>......</w:t>
      </w:r>
    </w:p>
    <w:p w:rsidR="00B11E6A" w:rsidRDefault="00B11E6A" w:rsidP="00B11E6A">
      <w:pPr>
        <w:pStyle w:val="a"/>
      </w:pPr>
      <w:r w:rsidRPr="00B11E6A">
        <w:t>private RuntimeContext workflowContext;</w:t>
      </w:r>
    </w:p>
    <w:p w:rsidR="00B11E6A" w:rsidRDefault="00B11E6A" w:rsidP="00B11E6A">
      <w:pPr>
        <w:pStyle w:val="a"/>
      </w:pPr>
      <w:r>
        <w:t>public RuntimeContext getWorkflowContext() {</w:t>
      </w:r>
    </w:p>
    <w:p w:rsidR="00B11E6A" w:rsidRDefault="00B11E6A" w:rsidP="00B11E6A">
      <w:pPr>
        <w:pStyle w:val="a"/>
      </w:pPr>
      <w:r>
        <w:tab/>
      </w:r>
      <w:r>
        <w:tab/>
        <w:t>return workflowContext;</w:t>
      </w:r>
    </w:p>
    <w:p w:rsidR="00B11E6A" w:rsidRDefault="00B11E6A" w:rsidP="00B11E6A">
      <w:pPr>
        <w:pStyle w:val="a"/>
      </w:pPr>
      <w:r>
        <w:tab/>
        <w:t>}</w:t>
      </w:r>
    </w:p>
    <w:p w:rsidR="00B11E6A" w:rsidRDefault="00B11E6A" w:rsidP="00B11E6A">
      <w:pPr>
        <w:pStyle w:val="a"/>
      </w:pPr>
      <w:r>
        <w:tab/>
        <w:t>public void setWorkflowContext(RuntimeContext aWorkflowContext) {</w:t>
      </w:r>
    </w:p>
    <w:p w:rsidR="00B11E6A" w:rsidRDefault="00B11E6A" w:rsidP="00B11E6A">
      <w:pPr>
        <w:pStyle w:val="a"/>
      </w:pPr>
      <w:r>
        <w:tab/>
      </w:r>
      <w:r>
        <w:tab/>
        <w:t>this.workflowContext = aWorkflowContext;</w:t>
      </w:r>
    </w:p>
    <w:p w:rsidR="00B11E6A" w:rsidRDefault="00B11E6A" w:rsidP="00B11E6A">
      <w:pPr>
        <w:pStyle w:val="a"/>
      </w:pPr>
      <w:r>
        <w:tab/>
        <w:t>}</w:t>
      </w:r>
    </w:p>
    <w:p w:rsidR="00B11E6A" w:rsidRDefault="00B11E6A" w:rsidP="00B11E6A">
      <w:pPr>
        <w:ind w:firstLine="480"/>
      </w:pPr>
      <w:r>
        <w:rPr>
          <w:rFonts w:hint="eastAsia"/>
        </w:rPr>
        <w:t>当然，在</w:t>
      </w:r>
      <w:r>
        <w:rPr>
          <w:rFonts w:hint="eastAsia"/>
        </w:rPr>
        <w:t>Spring</w:t>
      </w:r>
      <w:r>
        <w:rPr>
          <w:rFonts w:hint="eastAsia"/>
        </w:rPr>
        <w:t>配置中必须为</w:t>
      </w:r>
      <w:r>
        <w:rPr>
          <w:rFonts w:hint="eastAsia"/>
        </w:rPr>
        <w:t>Service</w:t>
      </w:r>
      <w:r>
        <w:rPr>
          <w:rFonts w:hint="eastAsia"/>
        </w:rPr>
        <w:t>注入这个属性，比如：</w:t>
      </w:r>
    </w:p>
    <w:p w:rsidR="00B11E6A" w:rsidRPr="00B11E6A" w:rsidRDefault="00B11E6A" w:rsidP="00B11E6A">
      <w:pPr>
        <w:pStyle w:val="a"/>
      </w:pPr>
      <w:r w:rsidRPr="00B11E6A">
        <w:t>&lt;bean id="deviceServiceImpl"        class="com.bitc.jk.xmis.service.impl.DeviceServiceImpl"&gt;</w:t>
      </w:r>
    </w:p>
    <w:p w:rsidR="00B11E6A" w:rsidRPr="00B11E6A" w:rsidRDefault="00B11E6A" w:rsidP="00B11E6A">
      <w:pPr>
        <w:pStyle w:val="a"/>
      </w:pPr>
      <w:r w:rsidRPr="00B11E6A">
        <w:t xml:space="preserve">        &lt;property name="deviceDAO"&gt;</w:t>
      </w:r>
    </w:p>
    <w:p w:rsidR="00B11E6A" w:rsidRPr="00B11E6A" w:rsidRDefault="00B11E6A" w:rsidP="00B11E6A">
      <w:pPr>
        <w:pStyle w:val="a"/>
      </w:pPr>
      <w:r w:rsidRPr="00B11E6A">
        <w:t xml:space="preserve">            &lt;ref local="deviceDAOImpl" /&gt;</w:t>
      </w:r>
    </w:p>
    <w:p w:rsidR="00B11E6A" w:rsidRPr="00B11E6A" w:rsidRDefault="00B11E6A" w:rsidP="00B11E6A">
      <w:pPr>
        <w:pStyle w:val="a"/>
      </w:pPr>
      <w:r w:rsidRPr="00B11E6A">
        <w:t xml:space="preserve">        &lt;/property&gt;</w:t>
      </w:r>
    </w:p>
    <w:p w:rsidR="00B11E6A" w:rsidRPr="00B11E6A" w:rsidRDefault="00B11E6A" w:rsidP="00B11E6A">
      <w:pPr>
        <w:pStyle w:val="a"/>
      </w:pPr>
      <w:r w:rsidRPr="00B11E6A">
        <w:t xml:space="preserve">        &lt;property name="projectDAO"&gt;</w:t>
      </w:r>
    </w:p>
    <w:p w:rsidR="00B11E6A" w:rsidRPr="00B11E6A" w:rsidRDefault="00B11E6A" w:rsidP="00B11E6A">
      <w:pPr>
        <w:pStyle w:val="a"/>
      </w:pPr>
      <w:r w:rsidRPr="00B11E6A">
        <w:t xml:space="preserve">            &lt;ref bean="projectDAOImpl" /&gt;</w:t>
      </w:r>
    </w:p>
    <w:p w:rsidR="00B11E6A" w:rsidRPr="00B11E6A" w:rsidRDefault="00B11E6A" w:rsidP="00B11E6A">
      <w:pPr>
        <w:pStyle w:val="a"/>
      </w:pPr>
      <w:r w:rsidRPr="00B11E6A">
        <w:t xml:space="preserve">        &lt;/property&gt;</w:t>
      </w:r>
    </w:p>
    <w:p w:rsidR="00B11E6A" w:rsidRPr="00B11E6A" w:rsidRDefault="00B11E6A" w:rsidP="00B11E6A">
      <w:pPr>
        <w:pStyle w:val="a"/>
        <w:rPr>
          <w:color w:val="FF0000"/>
        </w:rPr>
      </w:pPr>
      <w:r w:rsidRPr="00B11E6A">
        <w:t xml:space="preserve">       </w:t>
      </w:r>
      <w:r w:rsidRPr="00B11E6A">
        <w:rPr>
          <w:color w:val="FF0000"/>
        </w:rPr>
        <w:t xml:space="preserve">  &lt;property name="workflowContext"&gt;</w:t>
      </w:r>
    </w:p>
    <w:p w:rsidR="00B11E6A" w:rsidRPr="00B11E6A" w:rsidRDefault="00B11E6A" w:rsidP="00B11E6A">
      <w:pPr>
        <w:pStyle w:val="a"/>
        <w:rPr>
          <w:color w:val="FF0000"/>
        </w:rPr>
      </w:pPr>
      <w:r w:rsidRPr="00B11E6A">
        <w:rPr>
          <w:color w:val="FF0000"/>
        </w:rPr>
        <w:t xml:space="preserve">            &lt;ref bean="fireRuntimeContext"/&gt;</w:t>
      </w:r>
    </w:p>
    <w:p w:rsidR="00B11E6A" w:rsidRPr="00B11E6A" w:rsidRDefault="00B11E6A" w:rsidP="00B11E6A">
      <w:pPr>
        <w:pStyle w:val="a"/>
        <w:rPr>
          <w:color w:val="FF0000"/>
        </w:rPr>
      </w:pPr>
      <w:r w:rsidRPr="00B11E6A">
        <w:rPr>
          <w:color w:val="FF0000"/>
        </w:rPr>
        <w:t xml:space="preserve">        &lt;/property&gt;</w:t>
      </w:r>
    </w:p>
    <w:p w:rsidR="00B11E6A" w:rsidRDefault="00B11E6A" w:rsidP="00B11E6A">
      <w:pPr>
        <w:pStyle w:val="a"/>
        <w:ind w:firstLine="420"/>
      </w:pPr>
      <w:r w:rsidRPr="00B11E6A">
        <w:t>&lt;/bean&gt;</w:t>
      </w:r>
    </w:p>
    <w:p w:rsidR="00B11E6A" w:rsidRDefault="00460BAD" w:rsidP="00B11E6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的方法里启动流程</w:t>
      </w:r>
      <w:del w:id="30" w:author="吴志明" w:date="2012-12-12T14:12:00Z">
        <w:r w:rsidDel="005F540C">
          <w:rPr>
            <w:rFonts w:hint="eastAsia"/>
          </w:rPr>
          <w:delText>，像这样</w:delText>
        </w:r>
      </w:del>
      <w:r>
        <w:rPr>
          <w:rFonts w:hint="eastAsia"/>
        </w:rPr>
        <w:t>：</w:t>
      </w:r>
    </w:p>
    <w:p w:rsidR="00460BAD" w:rsidRDefault="00460BAD" w:rsidP="00460BAD">
      <w:pPr>
        <w:pStyle w:val="a"/>
      </w:pPr>
      <w:r>
        <w:t>IWorkflowSession workflowSession =workflowContext.getWorkflowSession();</w:t>
      </w:r>
    </w:p>
    <w:p w:rsidR="00460BAD" w:rsidRDefault="00460BAD" w:rsidP="00460BAD">
      <w:pPr>
        <w:pStyle w:val="a"/>
      </w:pPr>
      <w:r>
        <w:tab/>
      </w:r>
      <w:r>
        <w:tab/>
        <w:t>SimpleEmployee emp = WebUtil.getCurrentEmployee();</w:t>
      </w:r>
    </w:p>
    <w:p w:rsidR="00460BAD" w:rsidRDefault="00460BAD" w:rsidP="00460BAD">
      <w:pPr>
        <w:pStyle w:val="a"/>
      </w:pPr>
      <w:r>
        <w:lastRenderedPageBreak/>
        <w:tab/>
      </w:r>
      <w:r>
        <w:tab/>
        <w:t xml:space="preserve">IProcessInstance processInstance = WorkflowUtil.startProcess(workflowSession, </w:t>
      </w:r>
      <w:r>
        <w:rPr>
          <w:rFonts w:hint="eastAsia"/>
        </w:rPr>
        <w:t>w</w:t>
      </w:r>
      <w:r>
        <w:t>orkflowConstants.</w:t>
      </w:r>
      <w:r w:rsidRPr="00460BAD">
        <w:t xml:space="preserve"> WF_PURCHASE_REQUISITION</w:t>
      </w:r>
      <w:r>
        <w:t>,</w:t>
      </w:r>
      <w:r>
        <w:tab/>
        <w:t>emp.getUserID() + "");</w:t>
      </w:r>
    </w:p>
    <w:p w:rsidR="00460BAD" w:rsidRDefault="00460BAD" w:rsidP="00460BAD">
      <w:pPr>
        <w:ind w:firstLine="480"/>
      </w:pPr>
      <w:r>
        <w:rPr>
          <w:rFonts w:hint="eastAsia"/>
        </w:rPr>
        <w:t>流程启动后，流程将自动运行至第一个</w:t>
      </w:r>
      <w:r>
        <w:rPr>
          <w:rFonts w:hint="eastAsia"/>
        </w:rPr>
        <w:t>FormTask</w:t>
      </w:r>
      <w:r>
        <w:rPr>
          <w:rFonts w:hint="eastAsia"/>
        </w:rPr>
        <w:t>任务。很多时候第一个任务就是当前用户的任务，这时候可以完成第一个任务：</w:t>
      </w:r>
    </w:p>
    <w:p w:rsidR="00460BAD" w:rsidRDefault="00616537" w:rsidP="00460BAD">
      <w:pPr>
        <w:pStyle w:val="a"/>
      </w:pPr>
      <w:r>
        <w:rPr>
          <w:rFonts w:hint="eastAsia"/>
        </w:rPr>
        <w:t>//</w:t>
      </w:r>
      <w:r>
        <w:rPr>
          <w:rFonts w:hint="eastAsia"/>
        </w:rPr>
        <w:t>添加流程中要使用到的流程变量</w:t>
      </w:r>
    </w:p>
    <w:p w:rsidR="00616537" w:rsidRDefault="00616537" w:rsidP="00616537">
      <w:pPr>
        <w:pStyle w:val="a"/>
      </w:pPr>
      <w:r>
        <w:t>WorkflowUtil.addProcessInstanceVariable(processInstance, "requestId",</w:t>
      </w:r>
    </w:p>
    <w:p w:rsidR="00616537" w:rsidRDefault="00616537" w:rsidP="00616537">
      <w:pPr>
        <w:pStyle w:val="a"/>
      </w:pPr>
      <w:r>
        <w:tab/>
      </w:r>
      <w:r>
        <w:tab/>
      </w:r>
      <w:r>
        <w:tab/>
      </w:r>
      <w:r>
        <w:tab/>
        <w:t>requisition.getId());</w:t>
      </w:r>
    </w:p>
    <w:p w:rsidR="00616537" w:rsidRDefault="00616537" w:rsidP="00616537">
      <w:pPr>
        <w:pStyle w:val="a"/>
      </w:pPr>
      <w:r>
        <w:tab/>
      </w:r>
      <w:r>
        <w:tab/>
        <w:t>WorkflowUtil.addProcessInstanceVariable(processInstance, "deptId",</w:t>
      </w:r>
    </w:p>
    <w:p w:rsidR="00616537" w:rsidRDefault="00616537" w:rsidP="00616537">
      <w:pPr>
        <w:pStyle w:val="a"/>
      </w:pPr>
      <w:r>
        <w:tab/>
      </w:r>
      <w:r>
        <w:tab/>
      </w:r>
      <w:r>
        <w:tab/>
      </w:r>
      <w:r>
        <w:tab/>
        <w:t>requisition.getDept().getDepartmentID());</w:t>
      </w:r>
    </w:p>
    <w:p w:rsidR="00616537" w:rsidRDefault="00616537" w:rsidP="00616537">
      <w:pPr>
        <w:pStyle w:val="a"/>
      </w:pPr>
      <w:r>
        <w:rPr>
          <w:rFonts w:hint="eastAsia"/>
        </w:rPr>
        <w:t>//</w:t>
      </w:r>
      <w:r>
        <w:rPr>
          <w:rFonts w:hint="eastAsia"/>
        </w:rPr>
        <w:t>完成第一个任务</w:t>
      </w:r>
    </w:p>
    <w:p w:rsidR="00616537" w:rsidRPr="00460BAD" w:rsidRDefault="00616537" w:rsidP="00F7604C">
      <w:pPr>
        <w:pStyle w:val="a"/>
      </w:pPr>
      <w:r>
        <w:t>WorkflowUtil.completeFirstTask(workflowSession, processInstance,</w:t>
      </w:r>
      <w:r w:rsidR="00F7604C">
        <w:t xml:space="preserve"> </w:t>
      </w:r>
      <w:r>
        <w:t>String.valueOf(emp.getUserID()), "");</w:t>
      </w:r>
    </w:p>
    <w:p w:rsidR="00C27C56" w:rsidRDefault="00BB4FB7" w:rsidP="00B11E6A">
      <w:pPr>
        <w:pStyle w:val="Heading2"/>
        <w:ind w:firstLine="261"/>
      </w:pPr>
      <w:r>
        <w:rPr>
          <w:rFonts w:hint="eastAsia"/>
        </w:rPr>
        <w:t>流程自动创建任务待办</w:t>
      </w:r>
    </w:p>
    <w:p w:rsidR="00BB4FB7" w:rsidRDefault="00BB4FB7" w:rsidP="00BB4FB7">
      <w:pPr>
        <w:ind w:firstLine="480"/>
      </w:pPr>
      <w:r>
        <w:rPr>
          <w:rFonts w:hint="eastAsia"/>
        </w:rPr>
        <w:t>model</w:t>
      </w:r>
      <w:r>
        <w:rPr>
          <w:rFonts w:hint="eastAsia"/>
        </w:rPr>
        <w:t>为</w:t>
      </w:r>
    </w:p>
    <w:p w:rsidR="00BB4FB7" w:rsidRDefault="00BB4FB7" w:rsidP="00BB4FB7">
      <w:pPr>
        <w:pStyle w:val="a"/>
      </w:pPr>
      <w:r>
        <w:t>“</w:t>
      </w:r>
      <w:r>
        <w:rPr>
          <w:rFonts w:hint="eastAsia"/>
        </w:rPr>
        <w:t>wf-task</w:t>
      </w:r>
      <w:r>
        <w:t>”</w:t>
      </w:r>
    </w:p>
    <w:p w:rsidR="00BB4FB7" w:rsidRDefault="00BB4FB7" w:rsidP="00BB4FB7">
      <w:pPr>
        <w:ind w:firstLine="480"/>
      </w:pPr>
      <w:r>
        <w:rPr>
          <w:rFonts w:hint="eastAsia"/>
        </w:rPr>
        <w:t>appId</w:t>
      </w:r>
      <w:r>
        <w:rPr>
          <w:rFonts w:hint="eastAsia"/>
        </w:rPr>
        <w:t>为</w:t>
      </w:r>
    </w:p>
    <w:p w:rsidR="00BB4FB7" w:rsidRDefault="00BB4FB7" w:rsidP="00BB4FB7">
      <w:pPr>
        <w:pStyle w:val="a"/>
      </w:pPr>
      <w:r>
        <w:rPr>
          <w:rFonts w:hint="eastAsia"/>
        </w:rPr>
        <w:t>workItemId</w:t>
      </w:r>
    </w:p>
    <w:p w:rsidR="00BB4FB7" w:rsidRDefault="00BB4FB7" w:rsidP="00BB4FB7">
      <w:pPr>
        <w:ind w:firstLine="480"/>
      </w:pPr>
      <w:r>
        <w:rPr>
          <w:rFonts w:hint="eastAsia"/>
        </w:rPr>
        <w:t>script</w:t>
      </w:r>
      <w:r>
        <w:rPr>
          <w:rFonts w:hint="eastAsia"/>
        </w:rPr>
        <w:t>为</w:t>
      </w:r>
    </w:p>
    <w:p w:rsidR="00BB4FB7" w:rsidRPr="00BB4FB7" w:rsidRDefault="00BB4FB7" w:rsidP="00BB4FB7">
      <w:pPr>
        <w:pStyle w:val="a"/>
      </w:pPr>
      <w:r w:rsidRPr="00BB4FB7">
        <w:t>"showTaskInfo"</w:t>
      </w:r>
    </w:p>
    <w:p w:rsidR="00BB4FB7" w:rsidRDefault="00BB4FB7" w:rsidP="00BB4FB7">
      <w:pPr>
        <w:ind w:firstLine="480"/>
      </w:pPr>
      <w:r>
        <w:rPr>
          <w:rFonts w:hint="eastAsia"/>
        </w:rPr>
        <w:t>url</w:t>
      </w:r>
      <w:r>
        <w:rPr>
          <w:rFonts w:hint="eastAsia"/>
        </w:rPr>
        <w:t>为</w:t>
      </w:r>
    </w:p>
    <w:p w:rsidR="00BB4FB7" w:rsidRPr="00BB4FB7" w:rsidRDefault="00BB4FB7" w:rsidP="00BB4FB7">
      <w:pPr>
        <w:pStyle w:val="a"/>
      </w:pPr>
      <w:r>
        <w:t>“</w:t>
      </w:r>
      <w:r w:rsidRPr="00BB4FB7">
        <w:t>/workflow.do?method=claim&amp;workItemId=</w:t>
      </w:r>
      <w:r>
        <w:t>”</w:t>
      </w:r>
      <w:r>
        <w:rPr>
          <w:rFonts w:hint="eastAsia"/>
        </w:rPr>
        <w:t>+workItemId</w:t>
      </w:r>
    </w:p>
    <w:p w:rsidR="002D2390" w:rsidRDefault="00BB4FB7" w:rsidP="00BB4FB7">
      <w:pPr>
        <w:ind w:firstLine="480"/>
      </w:pPr>
      <w:r>
        <w:rPr>
          <w:rFonts w:hint="eastAsia"/>
        </w:rPr>
        <w:t>该</w:t>
      </w:r>
      <w:r>
        <w:rPr>
          <w:rFonts w:hint="eastAsia"/>
        </w:rPr>
        <w:t>url</w:t>
      </w:r>
      <w:r>
        <w:rPr>
          <w:rFonts w:hint="eastAsia"/>
        </w:rPr>
        <w:t>指向</w:t>
      </w:r>
      <w:r>
        <w:rPr>
          <w:rFonts w:hint="eastAsia"/>
        </w:rPr>
        <w:t>WorkflowAtion.claim</w:t>
      </w:r>
      <w:r>
        <w:rPr>
          <w:rFonts w:hint="eastAsia"/>
        </w:rPr>
        <w:t>。签收后</w:t>
      </w:r>
      <w:r>
        <w:rPr>
          <w:rFonts w:hint="eastAsia"/>
        </w:rPr>
        <w:t>url</w:t>
      </w:r>
      <w:r>
        <w:rPr>
          <w:rFonts w:hint="eastAsia"/>
        </w:rPr>
        <w:t>改为</w:t>
      </w:r>
    </w:p>
    <w:p w:rsidR="00BB4FB7" w:rsidRDefault="00BB4FB7" w:rsidP="00BB4FB7">
      <w:pPr>
        <w:pStyle w:val="a"/>
      </w:pPr>
      <w:r w:rsidRPr="00BB4FB7">
        <w:t>"/workflow.do?method=openForm&amp;workItemId=" + workItem</w:t>
      </w:r>
      <w:r>
        <w:rPr>
          <w:rFonts w:hint="eastAsia"/>
        </w:rPr>
        <w:t>Id</w:t>
      </w:r>
    </w:p>
    <w:p w:rsidR="00BB4FB7" w:rsidRDefault="00BB4FB7" w:rsidP="00BB4FB7">
      <w:pPr>
        <w:ind w:firstLine="480"/>
      </w:pPr>
      <w:r>
        <w:rPr>
          <w:rFonts w:hint="eastAsia"/>
        </w:rPr>
        <w:t>该</w:t>
      </w:r>
      <w:r>
        <w:rPr>
          <w:rFonts w:hint="eastAsia"/>
        </w:rPr>
        <w:t>url</w:t>
      </w:r>
      <w:r>
        <w:rPr>
          <w:rFonts w:hint="eastAsia"/>
        </w:rPr>
        <w:t>指向</w:t>
      </w:r>
      <w:r>
        <w:rPr>
          <w:rFonts w:hint="eastAsia"/>
        </w:rPr>
        <w:t>WorkflowAction.openForm</w:t>
      </w:r>
      <w:r>
        <w:rPr>
          <w:rFonts w:hint="eastAsia"/>
        </w:rPr>
        <w:t>，此方法将转发请求到</w:t>
      </w:r>
      <w:r>
        <w:rPr>
          <w:rFonts w:hint="eastAsia"/>
        </w:rPr>
        <w:t>workItem</w:t>
      </w:r>
      <w:r>
        <w:rPr>
          <w:rFonts w:hint="eastAsia"/>
        </w:rPr>
        <w:t>对应的</w:t>
      </w:r>
      <w:r>
        <w:rPr>
          <w:rFonts w:hint="eastAsia"/>
        </w:rPr>
        <w:t>Form URI</w:t>
      </w:r>
    </w:p>
    <w:p w:rsidR="00E316D4" w:rsidRDefault="00E316D4" w:rsidP="00BB4FB7">
      <w:pPr>
        <w:ind w:firstLine="480"/>
      </w:pPr>
      <w:r>
        <w:rPr>
          <w:rFonts w:hint="eastAsia"/>
        </w:rPr>
        <w:t>script</w:t>
      </w:r>
      <w:r>
        <w:rPr>
          <w:rFonts w:hint="eastAsia"/>
        </w:rPr>
        <w:t>改为</w:t>
      </w:r>
    </w:p>
    <w:p w:rsidR="00E316D4" w:rsidRDefault="00E316D4" w:rsidP="00E316D4">
      <w:pPr>
        <w:pStyle w:val="a"/>
      </w:pPr>
      <w:r w:rsidRPr="00E316D4">
        <w:t>"doTask"</w:t>
      </w:r>
    </w:p>
    <w:p w:rsidR="00791771" w:rsidRDefault="00791771">
      <w:pPr>
        <w:pStyle w:val="Heading1"/>
      </w:pPr>
      <w:r>
        <w:rPr>
          <w:rFonts w:hint="eastAsia"/>
        </w:rPr>
        <w:t>表达式计算（</w:t>
      </w:r>
      <w:r>
        <w:rPr>
          <w:rFonts w:hint="eastAsia"/>
        </w:rPr>
        <w:t>IKExpression</w:t>
      </w:r>
      <w:r>
        <w:rPr>
          <w:rFonts w:hint="eastAsia"/>
        </w:rPr>
        <w:t>）</w:t>
      </w:r>
    </w:p>
    <w:p w:rsidR="00867DBD" w:rsidRPr="00867DBD" w:rsidRDefault="00867DBD" w:rsidP="00867DBD">
      <w:pPr>
        <w:ind w:firstLine="480"/>
      </w:pPr>
      <w:r>
        <w:rPr>
          <w:rFonts w:hint="eastAsia"/>
        </w:rPr>
        <w:lastRenderedPageBreak/>
        <w:t>IKExpression</w:t>
      </w:r>
      <w:r>
        <w:rPr>
          <w:rFonts w:hint="eastAsia"/>
        </w:rPr>
        <w:t>自带函数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47"/>
        <w:gridCol w:w="2639"/>
        <w:gridCol w:w="1657"/>
        <w:gridCol w:w="2079"/>
      </w:tblGrid>
      <w:tr w:rsidR="004A3E45" w:rsidTr="004A3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4A3E45" w:rsidRDefault="004A3E45" w:rsidP="00FC34C7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639" w:type="dxa"/>
          </w:tcPr>
          <w:p w:rsidR="004A3E45" w:rsidRDefault="004A3E45" w:rsidP="00FC34C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657" w:type="dxa"/>
          </w:tcPr>
          <w:p w:rsidR="004A3E45" w:rsidRDefault="004A3E45" w:rsidP="00FC34C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079" w:type="dxa"/>
          </w:tcPr>
          <w:p w:rsidR="004A3E45" w:rsidRDefault="004A3E45" w:rsidP="00FC34C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3E45" w:rsidTr="004A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4A3E45" w:rsidRDefault="00B601D1" w:rsidP="00FC34C7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4A3E45" w:rsidRPr="004A3E45">
              <w:t>CONTAINS</w:t>
            </w:r>
          </w:p>
        </w:tc>
        <w:tc>
          <w:tcPr>
            <w:tcW w:w="2639" w:type="dxa"/>
          </w:tcPr>
          <w:p w:rsidR="004A3E45" w:rsidRDefault="004A3E45" w:rsidP="00FC34C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  <w:p w:rsidR="004A3E45" w:rsidRDefault="004A3E45" w:rsidP="004A3E4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57" w:type="dxa"/>
          </w:tcPr>
          <w:p w:rsidR="004A3E45" w:rsidRDefault="004A3E45" w:rsidP="00FC34C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  <w:p w:rsidR="004A3E45" w:rsidRDefault="004A3E45" w:rsidP="00FC34C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9" w:type="dxa"/>
          </w:tcPr>
          <w:p w:rsidR="004A3E45" w:rsidRDefault="004A3E45" w:rsidP="00FC34C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返回指定部门、指定职务的人员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集合</w:t>
            </w:r>
          </w:p>
        </w:tc>
      </w:tr>
      <w:tr w:rsidR="004A3E45" w:rsidTr="004A3E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4A3E45" w:rsidRPr="00791771" w:rsidRDefault="00B601D1" w:rsidP="00FC34C7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4A3E45" w:rsidRPr="004A3E45">
              <w:t>STARTSWITH</w:t>
            </w:r>
          </w:p>
        </w:tc>
        <w:tc>
          <w:tcPr>
            <w:tcW w:w="2639" w:type="dxa"/>
          </w:tcPr>
          <w:p w:rsidR="004A3E45" w:rsidRDefault="004A3E45" w:rsidP="004A3E4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java.lang.String</w:t>
            </w:r>
          </w:p>
          <w:p w:rsidR="004A3E45" w:rsidRDefault="004A3E45" w:rsidP="004A3E4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java.lang.String</w:t>
            </w:r>
          </w:p>
        </w:tc>
        <w:tc>
          <w:tcPr>
            <w:tcW w:w="1657" w:type="dxa"/>
          </w:tcPr>
          <w:p w:rsidR="004A3E45" w:rsidRDefault="004A3E45" w:rsidP="00FC34C7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2079" w:type="dxa"/>
          </w:tcPr>
          <w:p w:rsidR="004A3E45" w:rsidRDefault="004A3E45" w:rsidP="00FC34C7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是否以指定字符串开头</w:t>
            </w:r>
          </w:p>
        </w:tc>
      </w:tr>
      <w:tr w:rsidR="004A3E45" w:rsidTr="004A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4A3E45" w:rsidRDefault="00B601D1" w:rsidP="00FC34C7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4A3E45" w:rsidRPr="004A3E45">
              <w:t>ENDSWITH</w:t>
            </w:r>
          </w:p>
        </w:tc>
        <w:tc>
          <w:tcPr>
            <w:tcW w:w="2639" w:type="dxa"/>
          </w:tcPr>
          <w:p w:rsidR="004A3E45" w:rsidRDefault="004A3E45" w:rsidP="004A3E4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java.lang.String</w:t>
            </w:r>
          </w:p>
          <w:p w:rsidR="004A3E45" w:rsidRDefault="004A3E45" w:rsidP="004A3E4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java.lang.String</w:t>
            </w:r>
          </w:p>
        </w:tc>
        <w:tc>
          <w:tcPr>
            <w:tcW w:w="1657" w:type="dxa"/>
          </w:tcPr>
          <w:p w:rsidR="004A3E45" w:rsidRDefault="004A3E45" w:rsidP="00FC34C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2079" w:type="dxa"/>
          </w:tcPr>
          <w:p w:rsidR="004A3E45" w:rsidRDefault="004A3E45" w:rsidP="00FC34C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是否以指定字符串结尾</w:t>
            </w:r>
          </w:p>
        </w:tc>
      </w:tr>
      <w:tr w:rsidR="004A3E45" w:rsidTr="004A3E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4A3E45" w:rsidRPr="00791771" w:rsidRDefault="00B601D1" w:rsidP="00FC34C7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4A3E45" w:rsidRPr="004A3E45">
              <w:t>CALCDATE</w:t>
            </w:r>
          </w:p>
        </w:tc>
        <w:tc>
          <w:tcPr>
            <w:tcW w:w="2639" w:type="dxa"/>
          </w:tcPr>
          <w:p w:rsidR="004A3E45" w:rsidRDefault="004A3E45" w:rsidP="004A3E4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java.util.Date</w:t>
            </w:r>
            <w:r>
              <w:rPr>
                <w:rFonts w:hint="eastAsia"/>
              </w:rPr>
              <w:t xml:space="preserve"> date</w:t>
            </w:r>
          </w:p>
          <w:p w:rsidR="004A3E45" w:rsidRDefault="004A3E45" w:rsidP="004A3E4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  <w:r>
              <w:rPr>
                <w:rFonts w:hint="eastAsia"/>
              </w:rPr>
              <w:t xml:space="preserve"> years </w:t>
            </w:r>
            <w:r>
              <w:rPr>
                <w:rFonts w:hint="eastAsia"/>
              </w:rPr>
              <w:t>年增加数</w:t>
            </w:r>
          </w:p>
          <w:p w:rsidR="004A3E45" w:rsidRDefault="004A3E45" w:rsidP="004A3E4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  <w:r>
              <w:rPr>
                <w:rFonts w:hint="eastAsia"/>
              </w:rPr>
              <w:t xml:space="preserve"> months </w:t>
            </w:r>
            <w:r>
              <w:rPr>
                <w:rFonts w:hint="eastAsia"/>
              </w:rPr>
              <w:t>月增加数</w:t>
            </w:r>
          </w:p>
          <w:p w:rsidR="004A3E45" w:rsidRDefault="004A3E45" w:rsidP="004A3E4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  <w:r>
              <w:rPr>
                <w:rFonts w:hint="eastAsia"/>
              </w:rPr>
              <w:t xml:space="preserve"> days </w:t>
            </w:r>
            <w:r>
              <w:rPr>
                <w:rFonts w:hint="eastAsia"/>
              </w:rPr>
              <w:t>日增加数</w:t>
            </w:r>
          </w:p>
          <w:p w:rsidR="004A3E45" w:rsidRDefault="004A3E45" w:rsidP="004A3E4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  <w:r>
              <w:rPr>
                <w:rFonts w:hint="eastAsia"/>
              </w:rPr>
              <w:t xml:space="preserve"> hours </w:t>
            </w:r>
            <w:r>
              <w:rPr>
                <w:rFonts w:hint="eastAsia"/>
              </w:rPr>
              <w:t>时增加数</w:t>
            </w:r>
          </w:p>
          <w:p w:rsidR="004A3E45" w:rsidRDefault="004A3E45" w:rsidP="004A3E4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  <w:r>
              <w:rPr>
                <w:rFonts w:hint="eastAsia"/>
              </w:rPr>
              <w:t xml:space="preserve"> minutes </w:t>
            </w:r>
            <w:r>
              <w:rPr>
                <w:rFonts w:hint="eastAsia"/>
              </w:rPr>
              <w:t>分增加数</w:t>
            </w:r>
          </w:p>
          <w:p w:rsidR="004A3E45" w:rsidRPr="00B5417D" w:rsidRDefault="004A3E45" w:rsidP="004A3E45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  <w:r>
              <w:rPr>
                <w:rFonts w:hint="eastAsia"/>
              </w:rPr>
              <w:t xml:space="preserve"> seconds </w:t>
            </w:r>
            <w:r>
              <w:rPr>
                <w:rFonts w:hint="eastAsia"/>
              </w:rPr>
              <w:t>秒增加数</w:t>
            </w:r>
          </w:p>
        </w:tc>
        <w:tc>
          <w:tcPr>
            <w:tcW w:w="1657" w:type="dxa"/>
          </w:tcPr>
          <w:p w:rsidR="004A3E45" w:rsidRDefault="004A3E45" w:rsidP="00FC34C7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java.util.Date</w:t>
            </w:r>
          </w:p>
        </w:tc>
        <w:tc>
          <w:tcPr>
            <w:tcW w:w="2079" w:type="dxa"/>
          </w:tcPr>
          <w:p w:rsidR="004A3E45" w:rsidRDefault="004A3E45" w:rsidP="00FC34C7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返回计算后的日期</w:t>
            </w:r>
          </w:p>
        </w:tc>
      </w:tr>
      <w:tr w:rsidR="004A3E45" w:rsidTr="004A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4A3E45" w:rsidRPr="00B5417D" w:rsidRDefault="00B601D1" w:rsidP="004A3E45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4A3E45" w:rsidRPr="004A3E45">
              <w:t>SYSDATE</w:t>
            </w:r>
          </w:p>
        </w:tc>
        <w:tc>
          <w:tcPr>
            <w:tcW w:w="2639" w:type="dxa"/>
          </w:tcPr>
          <w:p w:rsidR="004A3E45" w:rsidRPr="00B5417D" w:rsidRDefault="004A3E45" w:rsidP="00FC34C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657" w:type="dxa"/>
          </w:tcPr>
          <w:p w:rsidR="004A3E45" w:rsidRDefault="004A3E45" w:rsidP="00FC34C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java.util.Date</w:t>
            </w:r>
          </w:p>
        </w:tc>
        <w:tc>
          <w:tcPr>
            <w:tcW w:w="2079" w:type="dxa"/>
          </w:tcPr>
          <w:p w:rsidR="004A3E45" w:rsidRDefault="004A3E45" w:rsidP="00FC34C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D44B17">
              <w:rPr>
                <w:rFonts w:hint="eastAsia"/>
              </w:rPr>
              <w:t>当前日期</w:t>
            </w:r>
          </w:p>
        </w:tc>
      </w:tr>
      <w:tr w:rsidR="004A3E45" w:rsidTr="004A3E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4A3E45" w:rsidRPr="004A3E45" w:rsidRDefault="00BB5D8B" w:rsidP="004A3E45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4A3E45" w:rsidRPr="004A3E45">
              <w:t>DAYEQUALS</w:t>
            </w:r>
          </w:p>
        </w:tc>
        <w:tc>
          <w:tcPr>
            <w:tcW w:w="2639" w:type="dxa"/>
          </w:tcPr>
          <w:p w:rsidR="004A3E45" w:rsidRDefault="004A3E45" w:rsidP="00FC34C7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java.util.Date</w:t>
            </w:r>
          </w:p>
          <w:p w:rsidR="004A3E45" w:rsidRPr="00B5417D" w:rsidRDefault="004A3E45" w:rsidP="00FC34C7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java.util.Date</w:t>
            </w:r>
          </w:p>
        </w:tc>
        <w:tc>
          <w:tcPr>
            <w:tcW w:w="1657" w:type="dxa"/>
          </w:tcPr>
          <w:p w:rsidR="004A3E45" w:rsidRDefault="004A3E45" w:rsidP="00FC34C7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2079" w:type="dxa"/>
          </w:tcPr>
          <w:p w:rsidR="004A3E45" w:rsidRDefault="00D44B17" w:rsidP="00FC34C7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两日期是否为同一天</w:t>
            </w:r>
          </w:p>
          <w:p w:rsidR="00D44B17" w:rsidRDefault="00D44B17" w:rsidP="00FC34C7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只比较年月日</w:t>
            </w:r>
          </w:p>
        </w:tc>
      </w:tr>
    </w:tbl>
    <w:p w:rsidR="004A3E45" w:rsidRPr="004A3E45" w:rsidRDefault="004A3E45" w:rsidP="004A3E45">
      <w:pPr>
        <w:ind w:firstLine="480"/>
      </w:pPr>
    </w:p>
    <w:p w:rsidR="004A3E45" w:rsidRPr="004A3E45" w:rsidRDefault="00867DBD" w:rsidP="004A3E45">
      <w:pPr>
        <w:ind w:firstLine="480"/>
      </w:pPr>
      <w:r>
        <w:rPr>
          <w:rFonts w:hint="eastAsia"/>
        </w:rPr>
        <w:t>系统自定义函数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47"/>
        <w:gridCol w:w="2148"/>
        <w:gridCol w:w="2148"/>
        <w:gridCol w:w="2079"/>
      </w:tblGrid>
      <w:tr w:rsidR="00791771" w:rsidTr="00791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791771" w:rsidRDefault="00791771" w:rsidP="00791771">
            <w:pPr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2148" w:type="dxa"/>
          </w:tcPr>
          <w:p w:rsidR="00791771" w:rsidRDefault="00791771" w:rsidP="0079177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148" w:type="dxa"/>
          </w:tcPr>
          <w:p w:rsidR="00791771" w:rsidRDefault="00791771" w:rsidP="0079177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079" w:type="dxa"/>
          </w:tcPr>
          <w:p w:rsidR="00791771" w:rsidRDefault="00791771" w:rsidP="0079177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91771" w:rsidTr="0079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791771" w:rsidRDefault="00BB5D8B" w:rsidP="00791771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791771">
              <w:t>post</w:t>
            </w:r>
          </w:p>
        </w:tc>
        <w:tc>
          <w:tcPr>
            <w:tcW w:w="2148" w:type="dxa"/>
          </w:tcPr>
          <w:p w:rsidR="00791771" w:rsidRDefault="00791771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 </w:t>
            </w:r>
            <w:r>
              <w:t>deptId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  <w:p w:rsidR="00791771" w:rsidRDefault="00791771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 postId:</w:t>
            </w:r>
            <w:r>
              <w:rPr>
                <w:rFonts w:hint="eastAsia"/>
              </w:rPr>
              <w:t>职务</w:t>
            </w:r>
            <w:r>
              <w:rPr>
                <w:rFonts w:hint="eastAsia"/>
              </w:rPr>
              <w:t>ID</w:t>
            </w:r>
          </w:p>
        </w:tc>
        <w:tc>
          <w:tcPr>
            <w:tcW w:w="2148" w:type="dxa"/>
          </w:tcPr>
          <w:p w:rsidR="00791771" w:rsidRDefault="00791771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List&lt;String&gt;</w:t>
            </w:r>
          </w:p>
          <w:p w:rsidR="00791771" w:rsidRDefault="00791771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9" w:type="dxa"/>
          </w:tcPr>
          <w:p w:rsidR="00791771" w:rsidRDefault="00791771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返回指定部门、指定职务的人员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集合</w:t>
            </w:r>
          </w:p>
        </w:tc>
      </w:tr>
      <w:tr w:rsidR="00B2440C" w:rsidTr="007917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B2440C" w:rsidRDefault="00BB5D8B" w:rsidP="00791771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B2440C">
              <w:t>role</w:t>
            </w:r>
          </w:p>
        </w:tc>
        <w:tc>
          <w:tcPr>
            <w:tcW w:w="2148" w:type="dxa"/>
          </w:tcPr>
          <w:p w:rsidR="00B2440C" w:rsidRDefault="00B2440C" w:rsidP="0079177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 roleId: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48" w:type="dxa"/>
          </w:tcPr>
          <w:p w:rsidR="00B2440C" w:rsidRDefault="00B2440C" w:rsidP="0012624A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2079" w:type="dxa"/>
          </w:tcPr>
          <w:p w:rsidR="00B2440C" w:rsidRDefault="00B2440C" w:rsidP="0079177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返回指定角色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的所有人员</w:t>
            </w:r>
            <w:r>
              <w:rPr>
                <w:rFonts w:hint="eastAsia"/>
              </w:rPr>
              <w:t>ID</w:t>
            </w:r>
          </w:p>
        </w:tc>
      </w:tr>
      <w:tr w:rsidR="00B2440C" w:rsidTr="0079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B2440C" w:rsidRDefault="00BB5D8B" w:rsidP="00791771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B2440C">
              <w:rPr>
                <w:rFonts w:hint="eastAsia"/>
              </w:rPr>
              <w:t>deptRole</w:t>
            </w:r>
          </w:p>
        </w:tc>
        <w:tc>
          <w:tcPr>
            <w:tcW w:w="2148" w:type="dxa"/>
          </w:tcPr>
          <w:p w:rsidR="00B2440C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 roleId: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  <w:p w:rsidR="00B2440C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 deptId:</w:t>
            </w:r>
            <w:r>
              <w:rPr>
                <w:rFonts w:hint="eastAsia"/>
              </w:rPr>
              <w:t>部门</w:t>
            </w:r>
          </w:p>
        </w:tc>
        <w:tc>
          <w:tcPr>
            <w:tcW w:w="2148" w:type="dxa"/>
          </w:tcPr>
          <w:p w:rsidR="00B2440C" w:rsidRDefault="00B2440C" w:rsidP="0012624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2079" w:type="dxa"/>
          </w:tcPr>
          <w:p w:rsidR="00B2440C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返回指定部门、指定角色的所有人员</w:t>
            </w:r>
            <w:r>
              <w:rPr>
                <w:rFonts w:hint="eastAsia"/>
              </w:rPr>
              <w:t>ID</w:t>
            </w:r>
          </w:p>
        </w:tc>
      </w:tr>
      <w:tr w:rsidR="00B2440C" w:rsidTr="007917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B2440C" w:rsidRPr="00791771" w:rsidRDefault="00BB5D8B" w:rsidP="00791771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B2440C">
              <w:rPr>
                <w:rFonts w:hint="eastAsia"/>
              </w:rPr>
              <w:t>ids</w:t>
            </w:r>
          </w:p>
        </w:tc>
        <w:tc>
          <w:tcPr>
            <w:tcW w:w="2148" w:type="dxa"/>
          </w:tcPr>
          <w:p w:rsidR="00B2440C" w:rsidRDefault="00B2440C" w:rsidP="0079177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 ids:</w:t>
            </w:r>
            <w:r>
              <w:rPr>
                <w:rFonts w:hint="eastAsia"/>
              </w:rPr>
              <w:t>以逗号隔开的</w:t>
            </w:r>
            <w:r>
              <w:rPr>
                <w:rFonts w:hint="eastAsia"/>
              </w:rPr>
              <w:t>id</w:t>
            </w:r>
          </w:p>
        </w:tc>
        <w:tc>
          <w:tcPr>
            <w:tcW w:w="2148" w:type="dxa"/>
          </w:tcPr>
          <w:p w:rsidR="00B2440C" w:rsidRDefault="00B2440C" w:rsidP="0079177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2079" w:type="dxa"/>
          </w:tcPr>
          <w:p w:rsidR="00B2440C" w:rsidRDefault="00B2440C" w:rsidP="0079177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把以逗号隔开的字符串转化为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集合</w:t>
            </w:r>
          </w:p>
        </w:tc>
      </w:tr>
      <w:tr w:rsidR="00B2440C" w:rsidTr="0079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B2440C" w:rsidRDefault="00BB5D8B" w:rsidP="00791771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B2440C" w:rsidRPr="00791771">
              <w:t>join</w:t>
            </w:r>
          </w:p>
        </w:tc>
        <w:tc>
          <w:tcPr>
            <w:tcW w:w="2148" w:type="dxa"/>
          </w:tcPr>
          <w:p w:rsidR="00B2440C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List&lt;?&gt; list1:</w:t>
            </w: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>1</w:t>
            </w:r>
          </w:p>
          <w:p w:rsidR="00B2440C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List&lt;?&gt; list2:</w:t>
            </w: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>2</w:t>
            </w:r>
          </w:p>
        </w:tc>
        <w:tc>
          <w:tcPr>
            <w:tcW w:w="2148" w:type="dxa"/>
          </w:tcPr>
          <w:p w:rsidR="00B2440C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List&lt;?&gt;</w:t>
            </w:r>
          </w:p>
        </w:tc>
        <w:tc>
          <w:tcPr>
            <w:tcW w:w="2079" w:type="dxa"/>
          </w:tcPr>
          <w:p w:rsidR="00B2440C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把两个集合合二为一</w:t>
            </w:r>
          </w:p>
        </w:tc>
      </w:tr>
      <w:tr w:rsidR="00B2440C" w:rsidTr="007917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B2440C" w:rsidRPr="00791771" w:rsidRDefault="00BB5D8B" w:rsidP="00791771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B2440C" w:rsidRPr="00B5417D">
              <w:t>substringBefore</w:t>
            </w:r>
          </w:p>
        </w:tc>
        <w:tc>
          <w:tcPr>
            <w:tcW w:w="2148" w:type="dxa"/>
          </w:tcPr>
          <w:p w:rsidR="00B2440C" w:rsidRDefault="00B2440C" w:rsidP="0079177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 string:</w:t>
            </w:r>
            <w:r>
              <w:rPr>
                <w:rFonts w:hint="eastAsia"/>
              </w:rPr>
              <w:t>要截取的字符串</w:t>
            </w:r>
          </w:p>
          <w:p w:rsidR="00B2440C" w:rsidRPr="00B5417D" w:rsidRDefault="00B2440C" w:rsidP="0079177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 split</w:t>
            </w:r>
            <w:r>
              <w:rPr>
                <w:rFonts w:hint="eastAsia"/>
              </w:rPr>
              <w:t>：截取标记字符串</w:t>
            </w:r>
          </w:p>
        </w:tc>
        <w:tc>
          <w:tcPr>
            <w:tcW w:w="2148" w:type="dxa"/>
          </w:tcPr>
          <w:p w:rsidR="00B2440C" w:rsidRDefault="00B2440C" w:rsidP="0079177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9" w:type="dxa"/>
          </w:tcPr>
          <w:p w:rsidR="00B2440C" w:rsidRDefault="00B2440C" w:rsidP="00791771">
            <w:pPr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在给定的字符串中截取</w:t>
            </w:r>
            <w:r>
              <w:rPr>
                <w:rFonts w:hint="eastAsia"/>
              </w:rPr>
              <w:t>split</w:t>
            </w:r>
            <w:r>
              <w:rPr>
                <w:rFonts w:hint="eastAsia"/>
              </w:rPr>
              <w:t>之前的字符串</w:t>
            </w:r>
          </w:p>
        </w:tc>
      </w:tr>
      <w:tr w:rsidR="00B2440C" w:rsidTr="0079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B2440C" w:rsidRPr="00B5417D" w:rsidRDefault="00BB5D8B" w:rsidP="00791771">
            <w:pPr>
              <w:ind w:firstLineChars="0" w:firstLine="0"/>
            </w:pPr>
            <w:r>
              <w:rPr>
                <w:rFonts w:hint="eastAsia"/>
              </w:rPr>
              <w:t>$</w:t>
            </w:r>
            <w:r w:rsidR="00B2440C">
              <w:rPr>
                <w:rFonts w:hint="eastAsia"/>
              </w:rPr>
              <w:t>substring</w:t>
            </w:r>
          </w:p>
        </w:tc>
        <w:tc>
          <w:tcPr>
            <w:tcW w:w="2148" w:type="dxa"/>
          </w:tcPr>
          <w:p w:rsidR="00B2440C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 str:</w:t>
            </w:r>
            <w:r>
              <w:rPr>
                <w:rFonts w:hint="eastAsia"/>
              </w:rPr>
              <w:t>要截取的字符串</w:t>
            </w:r>
          </w:p>
          <w:p w:rsidR="00B2440C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 start: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Index</w:t>
            </w:r>
          </w:p>
          <w:p w:rsidR="00B2440C" w:rsidRPr="00B5417D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int end: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Index</w:t>
            </w:r>
          </w:p>
        </w:tc>
        <w:tc>
          <w:tcPr>
            <w:tcW w:w="2148" w:type="dxa"/>
          </w:tcPr>
          <w:p w:rsidR="00B2440C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2079" w:type="dxa"/>
          </w:tcPr>
          <w:p w:rsidR="00B2440C" w:rsidRDefault="00B2440C" w:rsidP="0079177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截取指定开始与结束索引之间的字符串</w:t>
            </w:r>
          </w:p>
        </w:tc>
      </w:tr>
    </w:tbl>
    <w:p w:rsidR="00791771" w:rsidRPr="00791771" w:rsidRDefault="00791771" w:rsidP="00791771">
      <w:pPr>
        <w:ind w:firstLine="480"/>
      </w:pPr>
    </w:p>
    <w:sectPr w:rsidR="00791771" w:rsidRPr="007917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BC5" w:rsidRDefault="00F32BC5" w:rsidP="00A67813">
      <w:pPr>
        <w:ind w:firstLine="480"/>
      </w:pPr>
      <w:r>
        <w:separator/>
      </w:r>
    </w:p>
  </w:endnote>
  <w:endnote w:type="continuationSeparator" w:id="0">
    <w:p w:rsidR="00F32BC5" w:rsidRDefault="00F32BC5" w:rsidP="00A6781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813" w:rsidRDefault="00A67813" w:rsidP="00A6781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813" w:rsidRDefault="00A67813" w:rsidP="00A6781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813" w:rsidRDefault="00A67813" w:rsidP="00A6781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BC5" w:rsidRDefault="00F32BC5" w:rsidP="00A67813">
      <w:pPr>
        <w:ind w:firstLine="480"/>
      </w:pPr>
      <w:r>
        <w:separator/>
      </w:r>
    </w:p>
  </w:footnote>
  <w:footnote w:type="continuationSeparator" w:id="0">
    <w:p w:rsidR="00F32BC5" w:rsidRDefault="00F32BC5" w:rsidP="00A6781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813" w:rsidRDefault="00A67813" w:rsidP="00A67813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813" w:rsidRDefault="00A67813" w:rsidP="00A67813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813" w:rsidRDefault="00A67813" w:rsidP="00A67813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15B"/>
      </v:shape>
    </w:pict>
  </w:numPicBullet>
  <w:abstractNum w:abstractNumId="0">
    <w:nsid w:val="013C0C01"/>
    <w:multiLevelType w:val="hybridMultilevel"/>
    <w:tmpl w:val="517EBE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D176093"/>
    <w:multiLevelType w:val="hybridMultilevel"/>
    <w:tmpl w:val="158CDF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E7A12D5"/>
    <w:multiLevelType w:val="hybridMultilevel"/>
    <w:tmpl w:val="3062A09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1FA35673"/>
    <w:multiLevelType w:val="hybridMultilevel"/>
    <w:tmpl w:val="3ABCD05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8F44E65"/>
    <w:multiLevelType w:val="hybridMultilevel"/>
    <w:tmpl w:val="D7C8B60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CC0C5B"/>
    <w:multiLevelType w:val="hybridMultilevel"/>
    <w:tmpl w:val="6CF2134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28B4CDD"/>
    <w:multiLevelType w:val="hybridMultilevel"/>
    <w:tmpl w:val="0E448B2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>
    <w:nsid w:val="35B92FF7"/>
    <w:multiLevelType w:val="hybridMultilevel"/>
    <w:tmpl w:val="8578B9E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9650BE1"/>
    <w:multiLevelType w:val="hybridMultilevel"/>
    <w:tmpl w:val="EA74EFA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4159331F"/>
    <w:multiLevelType w:val="hybridMultilevel"/>
    <w:tmpl w:val="B5120A74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4B856334"/>
    <w:multiLevelType w:val="hybridMultilevel"/>
    <w:tmpl w:val="0472C702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52C87DE1"/>
    <w:multiLevelType w:val="hybridMultilevel"/>
    <w:tmpl w:val="4ED4A6E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53F23E75"/>
    <w:multiLevelType w:val="hybridMultilevel"/>
    <w:tmpl w:val="5636AF8A"/>
    <w:lvl w:ilvl="0" w:tplc="04090007">
      <w:start w:val="1"/>
      <w:numFmt w:val="bullet"/>
      <w:lvlText w:val=""/>
      <w:lvlPicBulletId w:val="0"/>
      <w:lvlJc w:val="left"/>
      <w:pPr>
        <w:ind w:left="8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</w:abstractNum>
  <w:abstractNum w:abstractNumId="13">
    <w:nsid w:val="64073047"/>
    <w:multiLevelType w:val="hybridMultilevel"/>
    <w:tmpl w:val="430C7982"/>
    <w:lvl w:ilvl="0" w:tplc="0409000D">
      <w:start w:val="1"/>
      <w:numFmt w:val="bullet"/>
      <w:lvlText w:val="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4">
    <w:nsid w:val="64820B00"/>
    <w:multiLevelType w:val="hybridMultilevel"/>
    <w:tmpl w:val="542200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78A63A57"/>
    <w:multiLevelType w:val="hybridMultilevel"/>
    <w:tmpl w:val="9878D002"/>
    <w:lvl w:ilvl="0" w:tplc="0409000F">
      <w:start w:val="1"/>
      <w:numFmt w:val="decimal"/>
      <w:lvlText w:val="%1."/>
      <w:lvlJc w:val="left"/>
      <w:pPr>
        <w:ind w:left="862" w:hanging="420"/>
      </w:p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6">
    <w:nsid w:val="79F86BBC"/>
    <w:multiLevelType w:val="hybridMultilevel"/>
    <w:tmpl w:val="47781C4E"/>
    <w:lvl w:ilvl="0" w:tplc="4540234A">
      <w:start w:val="1"/>
      <w:numFmt w:val="decimal"/>
      <w:pStyle w:val="Heading3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2"/>
  </w:num>
  <w:num w:numId="5">
    <w:abstractNumId w:val="8"/>
  </w:num>
  <w:num w:numId="6">
    <w:abstractNumId w:val="14"/>
  </w:num>
  <w:num w:numId="7">
    <w:abstractNumId w:val="10"/>
  </w:num>
  <w:num w:numId="8">
    <w:abstractNumId w:val="3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0"/>
  </w:num>
  <w:num w:numId="14">
    <w:abstractNumId w:val="11"/>
  </w:num>
  <w:num w:numId="15">
    <w:abstractNumId w:val="16"/>
  </w:num>
  <w:num w:numId="16">
    <w:abstractNumId w:val="16"/>
    <w:lvlOverride w:ilvl="0">
      <w:startOverride w:val="1"/>
    </w:lvlOverride>
  </w:num>
  <w:num w:numId="17">
    <w:abstractNumId w:val="16"/>
    <w:lvlOverride w:ilvl="0">
      <w:startOverride w:val="1"/>
    </w:lvlOverride>
  </w:num>
  <w:num w:numId="18">
    <w:abstractNumId w:val="16"/>
    <w:lvlOverride w:ilvl="0">
      <w:startOverride w:val="1"/>
    </w:lvlOverride>
  </w:num>
  <w:num w:numId="19">
    <w:abstractNumId w:val="16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5"/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吴志明">
    <w15:presenceInfo w15:providerId="Windows Live" w15:userId="2935d155e288b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AF"/>
    <w:rsid w:val="00006BE5"/>
    <w:rsid w:val="000708C8"/>
    <w:rsid w:val="000C41E5"/>
    <w:rsid w:val="000C655E"/>
    <w:rsid w:val="0010513A"/>
    <w:rsid w:val="00107864"/>
    <w:rsid w:val="00134DB8"/>
    <w:rsid w:val="00136E48"/>
    <w:rsid w:val="001370C2"/>
    <w:rsid w:val="00173DD4"/>
    <w:rsid w:val="001A4495"/>
    <w:rsid w:val="001A6218"/>
    <w:rsid w:val="001D6FAF"/>
    <w:rsid w:val="002105BB"/>
    <w:rsid w:val="00215ABD"/>
    <w:rsid w:val="00253DF1"/>
    <w:rsid w:val="002844B3"/>
    <w:rsid w:val="002D2390"/>
    <w:rsid w:val="002D3EAB"/>
    <w:rsid w:val="002E0B6B"/>
    <w:rsid w:val="002E5CB0"/>
    <w:rsid w:val="00302093"/>
    <w:rsid w:val="00310D19"/>
    <w:rsid w:val="003361B8"/>
    <w:rsid w:val="00382FC7"/>
    <w:rsid w:val="003A4F96"/>
    <w:rsid w:val="003B7992"/>
    <w:rsid w:val="003D1F96"/>
    <w:rsid w:val="0043784B"/>
    <w:rsid w:val="004478F3"/>
    <w:rsid w:val="00460BAD"/>
    <w:rsid w:val="00482072"/>
    <w:rsid w:val="004A1B48"/>
    <w:rsid w:val="004A3E45"/>
    <w:rsid w:val="004E534D"/>
    <w:rsid w:val="005303FE"/>
    <w:rsid w:val="00541645"/>
    <w:rsid w:val="00541FF3"/>
    <w:rsid w:val="005F540C"/>
    <w:rsid w:val="005F6012"/>
    <w:rsid w:val="00604B25"/>
    <w:rsid w:val="00616537"/>
    <w:rsid w:val="0062504E"/>
    <w:rsid w:val="006361D0"/>
    <w:rsid w:val="00697EB4"/>
    <w:rsid w:val="006C1427"/>
    <w:rsid w:val="00747FA1"/>
    <w:rsid w:val="00751B1A"/>
    <w:rsid w:val="0078175E"/>
    <w:rsid w:val="00791771"/>
    <w:rsid w:val="007939A7"/>
    <w:rsid w:val="007C5B7F"/>
    <w:rsid w:val="007D71FC"/>
    <w:rsid w:val="007E28B4"/>
    <w:rsid w:val="00837AA6"/>
    <w:rsid w:val="00867949"/>
    <w:rsid w:val="00867DBD"/>
    <w:rsid w:val="00873096"/>
    <w:rsid w:val="008B35FD"/>
    <w:rsid w:val="008C35F7"/>
    <w:rsid w:val="008D51DF"/>
    <w:rsid w:val="008F363E"/>
    <w:rsid w:val="009035A7"/>
    <w:rsid w:val="00907D83"/>
    <w:rsid w:val="00923A8C"/>
    <w:rsid w:val="009319E9"/>
    <w:rsid w:val="0093652F"/>
    <w:rsid w:val="0099065B"/>
    <w:rsid w:val="009E0486"/>
    <w:rsid w:val="00A34919"/>
    <w:rsid w:val="00A37A18"/>
    <w:rsid w:val="00A415CE"/>
    <w:rsid w:val="00A47BA8"/>
    <w:rsid w:val="00A67813"/>
    <w:rsid w:val="00A87999"/>
    <w:rsid w:val="00AA45F4"/>
    <w:rsid w:val="00AD4298"/>
    <w:rsid w:val="00AF0A5B"/>
    <w:rsid w:val="00B074F9"/>
    <w:rsid w:val="00B11E6A"/>
    <w:rsid w:val="00B2149A"/>
    <w:rsid w:val="00B2440C"/>
    <w:rsid w:val="00B368EF"/>
    <w:rsid w:val="00B40570"/>
    <w:rsid w:val="00B5417D"/>
    <w:rsid w:val="00B601D1"/>
    <w:rsid w:val="00B7642C"/>
    <w:rsid w:val="00B7724F"/>
    <w:rsid w:val="00BA2BDF"/>
    <w:rsid w:val="00BA44C0"/>
    <w:rsid w:val="00BB4FB7"/>
    <w:rsid w:val="00BB5D8B"/>
    <w:rsid w:val="00BD4DDE"/>
    <w:rsid w:val="00BF3C0E"/>
    <w:rsid w:val="00C20E9F"/>
    <w:rsid w:val="00C27C56"/>
    <w:rsid w:val="00C47856"/>
    <w:rsid w:val="00C50B2D"/>
    <w:rsid w:val="00CA082C"/>
    <w:rsid w:val="00CB127B"/>
    <w:rsid w:val="00CB41D3"/>
    <w:rsid w:val="00D36293"/>
    <w:rsid w:val="00D44B17"/>
    <w:rsid w:val="00D56715"/>
    <w:rsid w:val="00D75672"/>
    <w:rsid w:val="00D75727"/>
    <w:rsid w:val="00D810D0"/>
    <w:rsid w:val="00DE4ED6"/>
    <w:rsid w:val="00DE7F5C"/>
    <w:rsid w:val="00DF0FA0"/>
    <w:rsid w:val="00DF38E4"/>
    <w:rsid w:val="00E12C2C"/>
    <w:rsid w:val="00E316D4"/>
    <w:rsid w:val="00E34335"/>
    <w:rsid w:val="00E34602"/>
    <w:rsid w:val="00E62E9A"/>
    <w:rsid w:val="00E6799B"/>
    <w:rsid w:val="00EB0A4C"/>
    <w:rsid w:val="00EB7DC6"/>
    <w:rsid w:val="00ED69BB"/>
    <w:rsid w:val="00F27A19"/>
    <w:rsid w:val="00F32BC5"/>
    <w:rsid w:val="00F405B2"/>
    <w:rsid w:val="00F55633"/>
    <w:rsid w:val="00F57AC0"/>
    <w:rsid w:val="00F74DC0"/>
    <w:rsid w:val="00F7604C"/>
    <w:rsid w:val="00F83D42"/>
    <w:rsid w:val="00FE0ED8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EB2E7A-4076-4919-A275-19882FB7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99B"/>
    <w:pPr>
      <w:spacing w:after="0" w:line="240" w:lineRule="auto"/>
      <w:ind w:firstLineChars="200" w:firstLine="200"/>
    </w:pPr>
    <w:rPr>
      <w:rFonts w:eastAsiaTheme="majorEastAsia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C56"/>
    <w:pPr>
      <w:spacing w:before="480"/>
      <w:ind w:firstLineChars="0" w:firstLine="0"/>
      <w:contextualSpacing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C56"/>
    <w:pPr>
      <w:spacing w:before="200"/>
      <w:ind w:firstLineChars="100" w:firstLine="10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B2D"/>
    <w:pPr>
      <w:numPr>
        <w:numId w:val="15"/>
      </w:numPr>
      <w:spacing w:before="100" w:beforeAutospacing="1" w:after="100" w:afterAutospacing="1"/>
      <w:ind w:firstLineChars="0" w:firstLine="0"/>
      <w:outlineLvl w:val="2"/>
    </w:pPr>
    <w:rPr>
      <w:rFonts w:asciiTheme="majorHAnsi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C56"/>
    <w:pPr>
      <w:spacing w:before="200"/>
      <w:outlineLvl w:val="3"/>
    </w:pPr>
    <w:rPr>
      <w:rFonts w:asciiTheme="majorHAnsi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C56"/>
    <w:pPr>
      <w:spacing w:before="200"/>
      <w:outlineLvl w:val="4"/>
    </w:pPr>
    <w:rPr>
      <w:rFonts w:asciiTheme="majorHAnsi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C56"/>
    <w:pPr>
      <w:spacing w:line="271" w:lineRule="auto"/>
      <w:outlineLvl w:val="5"/>
    </w:pPr>
    <w:rPr>
      <w:rFonts w:asciiTheme="majorHAnsi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C56"/>
    <w:pPr>
      <w:outlineLvl w:val="6"/>
    </w:pPr>
    <w:rPr>
      <w:rFonts w:asciiTheme="majorHAnsi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C56"/>
    <w:pPr>
      <w:outlineLvl w:val="7"/>
    </w:pPr>
    <w:rPr>
      <w:rFonts w:asciiTheme="majorHAnsi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C56"/>
    <w:pPr>
      <w:outlineLvl w:val="8"/>
    </w:pPr>
    <w:rPr>
      <w:rFonts w:asciiTheme="majorHAnsi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C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7C5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B2D"/>
    <w:rPr>
      <w:rFonts w:asciiTheme="majorHAnsi" w:eastAsiaTheme="majorEastAsia" w:hAnsiTheme="majorHAnsi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C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C5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C5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C5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C5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C5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DE7F5C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7C56"/>
    <w:pPr>
      <w:pBdr>
        <w:bottom w:val="single" w:sz="4" w:space="1" w:color="auto"/>
      </w:pBdr>
      <w:contextualSpacing/>
    </w:pPr>
    <w:rPr>
      <w:rFonts w:asciiTheme="majorHAnsi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C5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C56"/>
    <w:pPr>
      <w:spacing w:after="600"/>
    </w:pPr>
    <w:rPr>
      <w:rFonts w:asciiTheme="majorHAnsi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7C5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27C56"/>
    <w:rPr>
      <w:b/>
      <w:bCs/>
    </w:rPr>
  </w:style>
  <w:style w:type="character" w:styleId="Emphasis">
    <w:name w:val="Emphasis"/>
    <w:uiPriority w:val="20"/>
    <w:qFormat/>
    <w:rsid w:val="00C27C5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27C56"/>
  </w:style>
  <w:style w:type="paragraph" w:styleId="ListParagraph">
    <w:name w:val="List Paragraph"/>
    <w:basedOn w:val="Normal"/>
    <w:uiPriority w:val="34"/>
    <w:qFormat/>
    <w:rsid w:val="00C27C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7C5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7C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C5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C56"/>
    <w:rPr>
      <w:b/>
      <w:bCs/>
      <w:i/>
      <w:iCs/>
    </w:rPr>
  </w:style>
  <w:style w:type="character" w:styleId="SubtleEmphasis">
    <w:name w:val="Subtle Emphasis"/>
    <w:uiPriority w:val="19"/>
    <w:qFormat/>
    <w:rsid w:val="00C27C56"/>
    <w:rPr>
      <w:i/>
      <w:iCs/>
    </w:rPr>
  </w:style>
  <w:style w:type="character" w:styleId="IntenseEmphasis">
    <w:name w:val="Intense Emphasis"/>
    <w:uiPriority w:val="21"/>
    <w:qFormat/>
    <w:rsid w:val="00C27C56"/>
    <w:rPr>
      <w:b/>
      <w:bCs/>
    </w:rPr>
  </w:style>
  <w:style w:type="character" w:styleId="SubtleReference">
    <w:name w:val="Subtle Reference"/>
    <w:uiPriority w:val="31"/>
    <w:qFormat/>
    <w:rsid w:val="00C27C56"/>
    <w:rPr>
      <w:smallCaps/>
    </w:rPr>
  </w:style>
  <w:style w:type="character" w:styleId="IntenseReference">
    <w:name w:val="Intense Reference"/>
    <w:uiPriority w:val="32"/>
    <w:qFormat/>
    <w:rsid w:val="00C27C56"/>
    <w:rPr>
      <w:smallCaps/>
      <w:spacing w:val="5"/>
      <w:u w:val="single"/>
    </w:rPr>
  </w:style>
  <w:style w:type="character" w:styleId="BookTitle">
    <w:name w:val="Book Title"/>
    <w:uiPriority w:val="33"/>
    <w:qFormat/>
    <w:rsid w:val="00C27C5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C56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FE0E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E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ED8"/>
    <w:rPr>
      <w:sz w:val="18"/>
      <w:szCs w:val="18"/>
    </w:rPr>
  </w:style>
  <w:style w:type="paragraph" w:customStyle="1" w:styleId="a">
    <w:name w:val="代码"/>
    <w:basedOn w:val="Normal"/>
    <w:link w:val="Char"/>
    <w:qFormat/>
    <w:rsid w:val="0099065B"/>
    <w:pPr>
      <w:shd w:val="pct10" w:color="auto" w:fill="auto"/>
      <w:spacing w:beforeLines="50" w:before="156" w:afterLines="50" w:after="156"/>
      <w:ind w:left="720" w:firstLineChars="0" w:firstLine="0"/>
    </w:pPr>
    <w:rPr>
      <w:rFonts w:ascii="Monaco" w:hAnsi="Monaco"/>
      <w:sz w:val="21"/>
    </w:rPr>
  </w:style>
  <w:style w:type="character" w:customStyle="1" w:styleId="Char">
    <w:name w:val="代码 Char"/>
    <w:basedOn w:val="DefaultParagraphFont"/>
    <w:link w:val="a"/>
    <w:rsid w:val="0099065B"/>
    <w:rPr>
      <w:rFonts w:ascii="Monaco" w:eastAsiaTheme="majorEastAsia" w:hAnsi="Monaco"/>
      <w:sz w:val="21"/>
      <w:shd w:val="pct10" w:color="auto" w:fill="auto"/>
    </w:rPr>
  </w:style>
  <w:style w:type="character" w:styleId="Hyperlink">
    <w:name w:val="Hyperlink"/>
    <w:basedOn w:val="DefaultParagraphFont"/>
    <w:uiPriority w:val="99"/>
    <w:unhideWhenUsed/>
    <w:rsid w:val="00382FC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7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7813"/>
    <w:rPr>
      <w:rFonts w:eastAsiaTheme="majorEastAsi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78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7813"/>
    <w:rPr>
      <w:rFonts w:eastAsiaTheme="majorEastAsia"/>
      <w:sz w:val="18"/>
      <w:szCs w:val="18"/>
    </w:rPr>
  </w:style>
  <w:style w:type="table" w:styleId="TableGrid">
    <w:name w:val="Table Grid"/>
    <w:basedOn w:val="TableNormal"/>
    <w:uiPriority w:val="59"/>
    <w:rsid w:val="002E5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E5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E5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15</Pages>
  <Words>1444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徐财务</dc:creator>
  <cp:keywords/>
  <dc:description/>
  <cp:lastModifiedBy>吴志明</cp:lastModifiedBy>
  <cp:revision>111</cp:revision>
  <dcterms:created xsi:type="dcterms:W3CDTF">2012-05-17T03:24:00Z</dcterms:created>
  <dcterms:modified xsi:type="dcterms:W3CDTF">2012-12-13T08:48:00Z</dcterms:modified>
</cp:coreProperties>
</file>
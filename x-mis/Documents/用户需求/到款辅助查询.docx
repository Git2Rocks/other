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85B" w:rsidRDefault="00DD385B" w:rsidP="00BC3819">
      <w:pPr>
        <w:pStyle w:val="Heading1"/>
        <w:jc w:val="left"/>
        <w:rPr>
          <w:rFonts w:cs="Times New Roman"/>
        </w:rPr>
      </w:pPr>
      <w:r>
        <w:rPr>
          <w:rFonts w:cs="宋体" w:hint="eastAsia"/>
        </w:rPr>
        <w:t>到款辅助查询</w:t>
      </w:r>
    </w:p>
    <w:p w:rsidR="00DD385B" w:rsidRDefault="00DD385B" w:rsidP="00465A18">
      <w:pPr>
        <w:pStyle w:val="Heading2"/>
        <w:numPr>
          <w:ilvl w:val="0"/>
          <w:numId w:val="1"/>
        </w:numPr>
        <w:rPr>
          <w:rFonts w:cs="Times New Roman"/>
        </w:rPr>
      </w:pPr>
      <w:r>
        <w:rPr>
          <w:rFonts w:cs="宋体" w:hint="eastAsia"/>
        </w:rPr>
        <w:t>需求描述</w:t>
      </w:r>
    </w:p>
    <w:p w:rsidR="00DD385B" w:rsidRDefault="00DD385B" w:rsidP="00C76EB9">
      <w:pPr>
        <w:ind w:left="420"/>
        <w:rPr>
          <w:rFonts w:cs="Times New Roman"/>
        </w:rPr>
      </w:pPr>
      <w:r>
        <w:rPr>
          <w:rFonts w:cs="宋体" w:hint="eastAsia"/>
        </w:rPr>
        <w:t>财务到款业务实际发生时，通过可能提供的信息，包括：甲方单位名称、到款金额、项目对应合同的简称、甲方银行账号等，快速的定位到较小的合同列表范围，提供快速查询的功能。</w:t>
      </w:r>
    </w:p>
    <w:p w:rsidR="00DD385B" w:rsidRDefault="00DD385B" w:rsidP="00C76EB9">
      <w:pPr>
        <w:pStyle w:val="Heading2"/>
        <w:numPr>
          <w:ilvl w:val="0"/>
          <w:numId w:val="1"/>
        </w:numPr>
        <w:rPr>
          <w:rFonts w:cs="Times New Roman"/>
        </w:rPr>
      </w:pPr>
      <w:r>
        <w:rPr>
          <w:rFonts w:cs="宋体" w:hint="eastAsia"/>
        </w:rPr>
        <w:t>功能描述</w:t>
      </w:r>
    </w:p>
    <w:p w:rsidR="00DD385B" w:rsidRDefault="00DD385B" w:rsidP="00D81794">
      <w:pPr>
        <w:pStyle w:val="ListParagraph"/>
        <w:numPr>
          <w:ilvl w:val="0"/>
          <w:numId w:val="2"/>
        </w:numPr>
        <w:spacing w:line="300" w:lineRule="auto"/>
        <w:ind w:firstLineChars="0"/>
        <w:rPr>
          <w:rFonts w:cs="Times New Roman"/>
        </w:rPr>
      </w:pPr>
      <w:r>
        <w:rPr>
          <w:rFonts w:cs="宋体" w:hint="eastAsia"/>
        </w:rPr>
        <w:t>项目经理可在“项目管理”</w:t>
      </w:r>
      <w:ins w:id="0" w:author="wzy" w:date="2012-06-20T13:55:00Z">
        <w:r>
          <w:rPr>
            <w:rFonts w:cs="宋体" w:hint="eastAsia"/>
          </w:rPr>
          <w:t>主</w:t>
        </w:r>
      </w:ins>
      <w:r>
        <w:rPr>
          <w:rFonts w:cs="宋体" w:hint="eastAsia"/>
        </w:rPr>
        <w:t>页面</w:t>
      </w:r>
      <w:ins w:id="1" w:author="wzy" w:date="2012-06-20T13:55:00Z">
        <w:r>
          <w:rPr>
            <w:rFonts w:cs="宋体" w:hint="eastAsia"/>
          </w:rPr>
          <w:t>提供入口</w:t>
        </w:r>
      </w:ins>
      <w:r>
        <w:rPr>
          <w:rFonts w:cs="宋体" w:hint="eastAsia"/>
        </w:rPr>
        <w:t>，设定下次来款信息，包括：预计来款金额，预计到款日期；</w:t>
      </w:r>
    </w:p>
    <w:p w:rsidR="00DD385B" w:rsidRDefault="00DD385B" w:rsidP="00D81794">
      <w:pPr>
        <w:pStyle w:val="ListParagraph"/>
        <w:numPr>
          <w:ilvl w:val="0"/>
          <w:numId w:val="2"/>
        </w:numPr>
        <w:spacing w:line="300" w:lineRule="auto"/>
        <w:ind w:firstLineChars="0"/>
        <w:rPr>
          <w:rFonts w:cs="Times New Roman"/>
        </w:rPr>
      </w:pPr>
      <w:r>
        <w:rPr>
          <w:rFonts w:cs="宋体" w:hint="eastAsia"/>
        </w:rPr>
        <w:t>项目管理页面内，提供关于到款信息的数据显示</w:t>
      </w:r>
    </w:p>
    <w:p w:rsidR="00DD385B" w:rsidRDefault="00DD385B" w:rsidP="00FF4329">
      <w:pPr>
        <w:pStyle w:val="ListParagraph"/>
        <w:spacing w:line="300" w:lineRule="auto"/>
        <w:ind w:left="780" w:firstLineChars="0" w:firstLine="0"/>
        <w:rPr>
          <w:rFonts w:cs="Times New Roman"/>
        </w:rPr>
      </w:pPr>
      <w:r>
        <w:rPr>
          <w:rFonts w:cs="宋体" w:hint="eastAsia"/>
        </w:rPr>
        <w:t>需明确</w:t>
      </w:r>
      <w:r>
        <w:t>a) b)</w:t>
      </w:r>
      <w:r>
        <w:rPr>
          <w:rFonts w:cs="宋体" w:hint="eastAsia"/>
        </w:rPr>
        <w:t>是放在同一窗口显示或</w:t>
      </w:r>
      <w:r>
        <w:t>2</w:t>
      </w:r>
      <w:r>
        <w:rPr>
          <w:rFonts w:cs="宋体" w:hint="eastAsia"/>
        </w:rPr>
        <w:t>个窗口？</w:t>
      </w:r>
    </w:p>
    <w:p w:rsidR="00DD385B" w:rsidRPr="0068279C" w:rsidRDefault="00DD385B" w:rsidP="00D81794">
      <w:pPr>
        <w:pStyle w:val="ListParagraph"/>
        <w:numPr>
          <w:ilvl w:val="1"/>
          <w:numId w:val="2"/>
        </w:numPr>
        <w:spacing w:line="300" w:lineRule="auto"/>
        <w:ind w:firstLineChars="0"/>
        <w:rPr>
          <w:rFonts w:cs="Times New Roman"/>
        </w:rPr>
      </w:pPr>
      <w:r w:rsidRPr="006C7096">
        <w:rPr>
          <w:rFonts w:cs="宋体" w:hint="eastAsia"/>
          <w:b/>
          <w:bCs/>
        </w:rPr>
        <w:t>付款条件定义</w:t>
      </w:r>
      <w:r>
        <w:rPr>
          <w:rFonts w:cs="宋体" w:hint="eastAsia"/>
        </w:rPr>
        <w:t>列表（可增删改）：</w:t>
      </w:r>
      <w:r w:rsidRPr="00B158AD">
        <w:rPr>
          <w:b/>
          <w:bCs/>
          <w:color w:val="FF0000"/>
        </w:rPr>
        <w:t>[</w:t>
      </w:r>
      <w:r w:rsidRPr="00B158AD">
        <w:rPr>
          <w:rFonts w:cs="宋体" w:hint="eastAsia"/>
          <w:b/>
          <w:bCs/>
          <w:color w:val="FF0000"/>
        </w:rPr>
        <w:t>付款条件定义界面按此修改</w:t>
      </w:r>
      <w:r w:rsidRPr="00B158AD">
        <w:rPr>
          <w:b/>
          <w:bCs/>
          <w:color w:val="FF0000"/>
        </w:rPr>
        <w:t>]</w:t>
      </w:r>
    </w:p>
    <w:p w:rsidR="00DD385B" w:rsidRDefault="00DD385B" w:rsidP="0068279C">
      <w:pPr>
        <w:pStyle w:val="ListParagraph"/>
        <w:spacing w:line="300" w:lineRule="auto"/>
        <w:ind w:left="840" w:firstLineChars="0" w:firstLine="0"/>
        <w:rPr>
          <w:rFonts w:cs="Times New Roman"/>
        </w:rPr>
      </w:pPr>
      <w:r>
        <w:rPr>
          <w:rFonts w:cs="宋体" w:hint="eastAsia"/>
          <w:b/>
          <w:bCs/>
        </w:rPr>
        <w:t>问题：</w:t>
      </w:r>
      <w:r>
        <w:rPr>
          <w:rFonts w:cs="宋体" w:hint="eastAsia"/>
        </w:rPr>
        <w:t>双击编辑后，编辑列与列头严重错位。</w:t>
      </w:r>
    </w:p>
    <w:p w:rsidR="00DD385B" w:rsidRDefault="00DD385B" w:rsidP="0068279C">
      <w:pPr>
        <w:pStyle w:val="ListParagraph"/>
        <w:spacing w:line="300" w:lineRule="auto"/>
        <w:ind w:left="840" w:firstLineChars="0" w:firstLine="0"/>
        <w:rPr>
          <w:ins w:id="2" w:author="wzy" w:date="2012-06-20T14:16:00Z"/>
          <w:rFonts w:cs="Times New Roman"/>
        </w:rPr>
      </w:pPr>
      <w:r>
        <w:rPr>
          <w:rFonts w:cs="宋体" w:hint="eastAsia"/>
          <w:b/>
          <w:bCs/>
        </w:rPr>
        <w:t>工具栏：</w:t>
      </w:r>
      <w:r w:rsidRPr="00F83592">
        <w:rPr>
          <w:rFonts w:cs="宋体" w:hint="eastAsia"/>
          <w:b/>
          <w:bCs/>
        </w:rPr>
        <w:t>新建</w:t>
      </w:r>
      <w:r>
        <w:rPr>
          <w:rFonts w:cs="宋体" w:hint="eastAsia"/>
        </w:rPr>
        <w:t>、</w:t>
      </w:r>
      <w:r w:rsidRPr="00F83592">
        <w:rPr>
          <w:rFonts w:cs="宋体" w:hint="eastAsia"/>
          <w:b/>
          <w:bCs/>
        </w:rPr>
        <w:t>删除</w:t>
      </w:r>
      <w:r>
        <w:rPr>
          <w:rFonts w:cs="宋体" w:hint="eastAsia"/>
        </w:rPr>
        <w:t>、</w:t>
      </w:r>
      <w:r w:rsidRPr="00F83592">
        <w:rPr>
          <w:rFonts w:cs="宋体" w:hint="eastAsia"/>
          <w:b/>
          <w:bCs/>
        </w:rPr>
        <w:t>调整项目进度</w:t>
      </w:r>
      <w:r w:rsidRPr="00F83592">
        <w:t>(</w:t>
      </w:r>
      <w:r w:rsidRPr="00F83592">
        <w:rPr>
          <w:rFonts w:cs="宋体" w:hint="eastAsia"/>
        </w:rPr>
        <w:t>弹出</w:t>
      </w:r>
      <w:r>
        <w:rPr>
          <w:rFonts w:cs="宋体" w:hint="eastAsia"/>
        </w:rPr>
        <w:t>项目节点配置窗口</w:t>
      </w:r>
      <w:r>
        <w:t>)</w:t>
      </w:r>
    </w:p>
    <w:p w:rsidR="00DD385B" w:rsidRDefault="00DD385B" w:rsidP="00200F1A">
      <w:pPr>
        <w:pStyle w:val="ListParagraph"/>
        <w:numPr>
          <w:ilvl w:val="0"/>
          <w:numId w:val="3"/>
        </w:numPr>
        <w:spacing w:line="300" w:lineRule="auto"/>
        <w:ind w:firstLineChars="0"/>
        <w:rPr>
          <w:rFonts w:cs="Times New Roman"/>
        </w:rPr>
      </w:pPr>
      <w:r>
        <w:rPr>
          <w:rFonts w:cs="宋体" w:hint="eastAsia"/>
        </w:rPr>
        <w:t>当前项目状态标志？</w:t>
      </w:r>
      <w:ins w:id="3" w:author="wzy" w:date="2012-06-20T14:15:00Z">
        <w:r>
          <w:rPr>
            <w:rFonts w:cs="宋体" w:hint="eastAsia"/>
          </w:rPr>
          <w:t>（开发人员可自行设计，以醒目</w:t>
        </w:r>
      </w:ins>
      <w:ins w:id="4" w:author="wzy" w:date="2012-06-20T14:16:00Z">
        <w:r>
          <w:rPr>
            <w:rFonts w:cs="宋体" w:hint="eastAsia"/>
          </w:rPr>
          <w:t>方式供用户查看项目进度情况）</w:t>
        </w:r>
      </w:ins>
      <w:ins w:id="5" w:author="wzy" w:date="2012-06-20T13:56:00Z">
        <w:r>
          <w:rPr>
            <w:rFonts w:cs="宋体" w:hint="eastAsia"/>
          </w:rPr>
          <w:t>：</w:t>
        </w:r>
      </w:ins>
    </w:p>
    <w:p w:rsidR="00DD385B" w:rsidRDefault="00DD385B" w:rsidP="00200F1A">
      <w:pPr>
        <w:pStyle w:val="ListParagraph"/>
        <w:spacing w:line="300" w:lineRule="auto"/>
        <w:ind w:left="840" w:firstLineChars="0" w:firstLine="0"/>
        <w:rPr>
          <w:rFonts w:cs="Times New Roman"/>
          <w:i/>
          <w:iCs/>
        </w:rPr>
      </w:pPr>
      <w:r w:rsidRPr="00A17DBE">
        <w:rPr>
          <w:rFonts w:cs="Times New Roman"/>
        </w:rPr>
        <w:object w:dxaOrig="15858" w:dyaOrig="3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102.75pt" o:ole="">
            <v:imagedata r:id="rId7" o:title=""/>
          </v:shape>
          <o:OLEObject Type="Embed" ProgID="Visio.Drawing.11" ShapeID="_x0000_i1025" DrawAspect="Content" ObjectID="_1401716731" r:id="rId8"/>
        </w:object>
      </w:r>
      <w:r w:rsidRPr="009F724C">
        <w:rPr>
          <w:rFonts w:cs="宋体" w:hint="eastAsia"/>
          <w:i/>
          <w:iCs/>
        </w:rPr>
        <w:t>或者以条目的颜色表示该项目节点是否已达到</w:t>
      </w:r>
    </w:p>
    <w:p w:rsidR="00DD385B" w:rsidRPr="00912FF7" w:rsidRDefault="00DD385B" w:rsidP="00200F1A">
      <w:pPr>
        <w:pStyle w:val="ListParagraph"/>
        <w:spacing w:line="300" w:lineRule="auto"/>
        <w:ind w:left="840" w:firstLineChars="0" w:firstLine="0"/>
        <w:rPr>
          <w:rFonts w:cs="Times New Roman"/>
        </w:rPr>
      </w:pPr>
      <w:r>
        <w:rPr>
          <w:rFonts w:cs="宋体" w:hint="eastAsia"/>
          <w:i/>
          <w:iCs/>
        </w:rPr>
        <w:t>在顶部显示已到款总额，应到款总额，未到款总额</w:t>
      </w:r>
    </w:p>
    <w:p w:rsidR="00DD385B" w:rsidRDefault="00DD385B" w:rsidP="00200F1A">
      <w:pPr>
        <w:pStyle w:val="ListParagraph"/>
        <w:numPr>
          <w:ilvl w:val="0"/>
          <w:numId w:val="3"/>
        </w:numPr>
        <w:spacing w:line="300" w:lineRule="auto"/>
        <w:ind w:firstLineChars="0"/>
        <w:rPr>
          <w:rFonts w:cs="Times New Roman"/>
        </w:rPr>
      </w:pPr>
      <w:r w:rsidRPr="006C7096">
        <w:rPr>
          <w:rFonts w:cs="宋体" w:hint="eastAsia"/>
          <w:b/>
          <w:bCs/>
        </w:rPr>
        <w:t>对应项目节点</w:t>
      </w:r>
      <w:r>
        <w:rPr>
          <w:rFonts w:cs="宋体" w:hint="eastAsia"/>
        </w:rPr>
        <w:t>：项目执行到该节点后，可以申请该笔付款。项目状态用下拉框选择。</w:t>
      </w:r>
    </w:p>
    <w:p w:rsidR="00DD385B" w:rsidRDefault="00DD385B" w:rsidP="00200F1A">
      <w:pPr>
        <w:pStyle w:val="ListParagraph"/>
        <w:numPr>
          <w:ilvl w:val="0"/>
          <w:numId w:val="3"/>
        </w:numPr>
        <w:spacing w:line="300" w:lineRule="auto"/>
        <w:ind w:firstLineChars="0"/>
        <w:rPr>
          <w:rFonts w:cs="Times New Roman"/>
        </w:rPr>
      </w:pPr>
      <w:r w:rsidRPr="006C7096">
        <w:rPr>
          <w:rFonts w:cs="宋体" w:hint="eastAsia"/>
          <w:b/>
          <w:bCs/>
        </w:rPr>
        <w:t>收款</w:t>
      </w:r>
      <w:r>
        <w:rPr>
          <w:rFonts w:cs="宋体" w:hint="eastAsia"/>
          <w:b/>
          <w:bCs/>
        </w:rPr>
        <w:t>节点名称</w:t>
      </w:r>
      <w:r>
        <w:rPr>
          <w:rFonts w:cs="宋体" w:hint="eastAsia"/>
        </w:rPr>
        <w:t>：根据合同条款录入的收款节点名称，例如：预付款，交货款、验收款、质保金。</w:t>
      </w:r>
    </w:p>
    <w:p w:rsidR="00DD385B" w:rsidRDefault="00DD385B" w:rsidP="00200F1A">
      <w:pPr>
        <w:pStyle w:val="ListParagraph"/>
        <w:numPr>
          <w:ilvl w:val="0"/>
          <w:numId w:val="3"/>
        </w:numPr>
        <w:spacing w:line="300" w:lineRule="auto"/>
        <w:ind w:firstLineChars="0"/>
        <w:rPr>
          <w:rFonts w:cs="Times New Roman"/>
        </w:rPr>
      </w:pPr>
      <w:r w:rsidRPr="006C7096">
        <w:rPr>
          <w:rFonts w:cs="宋体" w:hint="eastAsia"/>
          <w:b/>
          <w:bCs/>
        </w:rPr>
        <w:t>延迟天数</w:t>
      </w:r>
      <w:r>
        <w:rPr>
          <w:rFonts w:cs="宋体" w:hint="eastAsia"/>
        </w:rPr>
        <w:t>：到底付款条件对应的项目节点后，预计经过该延迟天数后可到款。</w:t>
      </w:r>
    </w:p>
    <w:p w:rsidR="00DD385B" w:rsidRDefault="00DD385B" w:rsidP="00200F1A">
      <w:pPr>
        <w:pStyle w:val="ListParagraph"/>
        <w:numPr>
          <w:ilvl w:val="0"/>
          <w:numId w:val="3"/>
        </w:numPr>
        <w:spacing w:line="300" w:lineRule="auto"/>
        <w:ind w:firstLineChars="0"/>
        <w:rPr>
          <w:rFonts w:cs="Times New Roman"/>
        </w:rPr>
      </w:pPr>
      <w:r w:rsidRPr="006C7096">
        <w:rPr>
          <w:rFonts w:cs="宋体" w:hint="eastAsia"/>
          <w:b/>
          <w:bCs/>
        </w:rPr>
        <w:t>预计到款时</w:t>
      </w:r>
      <w:r>
        <w:rPr>
          <w:rFonts w:cs="宋体" w:hint="eastAsia"/>
        </w:rPr>
        <w:t>间（不用手填）：预估可到款的日期，由项目节点计划日期</w:t>
      </w:r>
      <w:r>
        <w:t>+</w:t>
      </w:r>
      <w:r>
        <w:rPr>
          <w:rFonts w:cs="宋体" w:hint="eastAsia"/>
        </w:rPr>
        <w:t>延迟天数自动计算，该日期仅做参考价值用（收款条件定义中的条目根据此日期排序）。</w:t>
      </w:r>
    </w:p>
    <w:p w:rsidR="00DD385B" w:rsidRPr="006C7096" w:rsidRDefault="00DD385B" w:rsidP="00200F1A">
      <w:pPr>
        <w:pStyle w:val="ListParagraph"/>
        <w:numPr>
          <w:ilvl w:val="0"/>
          <w:numId w:val="3"/>
        </w:numPr>
        <w:spacing w:line="300" w:lineRule="auto"/>
        <w:ind w:firstLineChars="0"/>
        <w:rPr>
          <w:rFonts w:cs="Times New Roman"/>
          <w:b/>
          <w:bCs/>
        </w:rPr>
      </w:pPr>
      <w:r w:rsidRPr="006C7096">
        <w:rPr>
          <w:rFonts w:cs="宋体" w:hint="eastAsia"/>
          <w:b/>
          <w:bCs/>
        </w:rPr>
        <w:t>预计到款金额</w:t>
      </w:r>
    </w:p>
    <w:p w:rsidR="00DD385B" w:rsidRDefault="00DD385B" w:rsidP="00200F1A">
      <w:pPr>
        <w:pStyle w:val="ListParagraph"/>
        <w:numPr>
          <w:ilvl w:val="0"/>
          <w:numId w:val="3"/>
        </w:numPr>
        <w:spacing w:line="300" w:lineRule="auto"/>
        <w:ind w:firstLineChars="0"/>
        <w:rPr>
          <w:rFonts w:cs="Times New Roman"/>
        </w:rPr>
      </w:pPr>
      <w:r w:rsidRPr="006C7096">
        <w:rPr>
          <w:rFonts w:cs="宋体" w:hint="eastAsia"/>
          <w:b/>
          <w:bCs/>
        </w:rPr>
        <w:t>应收款日期</w:t>
      </w:r>
      <w:r>
        <w:rPr>
          <w:rFonts w:cs="宋体" w:hint="eastAsia"/>
        </w:rPr>
        <w:t>：项目进入该节点后，系统根据进入该节点的日期</w:t>
      </w:r>
      <w:r>
        <w:t>+</w:t>
      </w:r>
      <w:r>
        <w:rPr>
          <w:rFonts w:cs="宋体" w:hint="eastAsia"/>
        </w:rPr>
        <w:t>延迟天数</w:t>
      </w:r>
      <w:r>
        <w:t>=</w:t>
      </w:r>
      <w:r>
        <w:rPr>
          <w:rFonts w:cs="宋体" w:hint="eastAsia"/>
        </w:rPr>
        <w:t>应收款日期。</w:t>
      </w:r>
    </w:p>
    <w:p w:rsidR="00DD385B" w:rsidRDefault="00DD385B" w:rsidP="00200F1A">
      <w:pPr>
        <w:pStyle w:val="ListParagraph"/>
        <w:numPr>
          <w:ilvl w:val="0"/>
          <w:numId w:val="3"/>
        </w:numPr>
        <w:spacing w:line="300" w:lineRule="auto"/>
        <w:ind w:firstLineChars="0"/>
        <w:rPr>
          <w:rFonts w:cs="Times New Roman"/>
        </w:rPr>
      </w:pPr>
      <w:r w:rsidRPr="006C7096">
        <w:rPr>
          <w:rFonts w:cs="宋体" w:hint="eastAsia"/>
          <w:b/>
          <w:bCs/>
        </w:rPr>
        <w:t>实际到款</w:t>
      </w:r>
      <w:r>
        <w:rPr>
          <w:rFonts w:cs="宋体" w:hint="eastAsia"/>
        </w:rPr>
        <w:t>：按来款总额逐条填充，例如：第一条来款计划为</w:t>
      </w:r>
      <w:r>
        <w:t>100</w:t>
      </w:r>
      <w:r>
        <w:rPr>
          <w:rFonts w:cs="宋体" w:hint="eastAsia"/>
        </w:rPr>
        <w:t>元，第二条为</w:t>
      </w:r>
      <w:r>
        <w:t>200</w:t>
      </w:r>
      <w:r>
        <w:rPr>
          <w:rFonts w:cs="宋体" w:hint="eastAsia"/>
        </w:rPr>
        <w:t>元，现该项目来款总额为</w:t>
      </w:r>
      <w:r>
        <w:t>101</w:t>
      </w:r>
      <w:r>
        <w:rPr>
          <w:rFonts w:cs="宋体" w:hint="eastAsia"/>
        </w:rPr>
        <w:t>元，则一条实际到款为</w:t>
      </w:r>
      <w:r>
        <w:t>100</w:t>
      </w:r>
      <w:r>
        <w:rPr>
          <w:rFonts w:cs="宋体" w:hint="eastAsia"/>
        </w:rPr>
        <w:t>元，第二条实际到款</w:t>
      </w:r>
      <w:r>
        <w:t>1</w:t>
      </w:r>
      <w:r>
        <w:rPr>
          <w:rFonts w:cs="宋体" w:hint="eastAsia"/>
        </w:rPr>
        <w:t>元。</w:t>
      </w:r>
    </w:p>
    <w:p w:rsidR="00DD385B" w:rsidRDefault="00DD385B" w:rsidP="00840138">
      <w:pPr>
        <w:pStyle w:val="ListParagraph"/>
        <w:numPr>
          <w:ilvl w:val="0"/>
          <w:numId w:val="3"/>
        </w:numPr>
        <w:spacing w:line="300" w:lineRule="auto"/>
        <w:ind w:firstLineChars="0"/>
        <w:rPr>
          <w:rFonts w:cs="Times New Roman"/>
        </w:rPr>
      </w:pPr>
      <w:r w:rsidRPr="006C7096">
        <w:rPr>
          <w:rFonts w:cs="宋体" w:hint="eastAsia"/>
          <w:b/>
          <w:bCs/>
        </w:rPr>
        <w:t>收款条件描述</w:t>
      </w:r>
      <w:r>
        <w:rPr>
          <w:rFonts w:cs="宋体" w:hint="eastAsia"/>
        </w:rPr>
        <w:t>：根据合同条款录入获得该笔款项的条件（可空）。</w:t>
      </w:r>
    </w:p>
    <w:p w:rsidR="00DD385B" w:rsidRDefault="00DD385B" w:rsidP="00D81794">
      <w:pPr>
        <w:pStyle w:val="ListParagraph"/>
        <w:numPr>
          <w:ilvl w:val="1"/>
          <w:numId w:val="2"/>
        </w:numPr>
        <w:spacing w:line="300" w:lineRule="auto"/>
        <w:ind w:firstLineChars="0"/>
        <w:rPr>
          <w:rFonts w:cs="Times New Roman"/>
        </w:rPr>
      </w:pPr>
      <w:r>
        <w:rPr>
          <w:rFonts w:cs="宋体" w:hint="eastAsia"/>
        </w:rPr>
        <w:t>手工设定的</w:t>
      </w:r>
      <w:r w:rsidRPr="006C7096">
        <w:rPr>
          <w:rFonts w:cs="宋体" w:hint="eastAsia"/>
          <w:b/>
          <w:bCs/>
        </w:rPr>
        <w:t>预计来款</w:t>
      </w:r>
      <w:r>
        <w:rPr>
          <w:rFonts w:cs="宋体" w:hint="eastAsia"/>
        </w:rPr>
        <w:t>列表（可增删改）：</w:t>
      </w:r>
      <w:r>
        <w:t xml:space="preserve"> </w:t>
      </w:r>
    </w:p>
    <w:p w:rsidR="00DD385B" w:rsidRDefault="00DD385B" w:rsidP="006C7096">
      <w:pPr>
        <w:pStyle w:val="ListParagraph"/>
        <w:spacing w:line="300" w:lineRule="auto"/>
        <w:ind w:left="840" w:firstLineChars="0"/>
        <w:rPr>
          <w:rFonts w:cs="Times New Roman"/>
        </w:rPr>
      </w:pPr>
      <w:r>
        <w:rPr>
          <w:rFonts w:cs="宋体" w:hint="eastAsia"/>
        </w:rPr>
        <w:t>在界面上描述此功能：项目执行人员在明确知道将有一笔与付款条件定义中金额不同的到款时，可使用本功能协助进行到款辅助查询，在本界面录入的条目，在未认领前将出现在</w:t>
      </w:r>
      <w:r w:rsidRPr="006C7096">
        <w:rPr>
          <w:rFonts w:cs="宋体" w:hint="eastAsia"/>
          <w:u w:val="single"/>
        </w:rPr>
        <w:t>辅助到款查询界面中</w:t>
      </w:r>
      <w:r>
        <w:rPr>
          <w:rFonts w:cs="宋体" w:hint="eastAsia"/>
        </w:rPr>
        <w:t>。（</w:t>
      </w:r>
      <w:r w:rsidRPr="009B76B0">
        <w:rPr>
          <w:rFonts w:cs="宋体" w:hint="eastAsia"/>
          <w:i/>
          <w:iCs/>
        </w:rPr>
        <w:t>带下划线的可点击跳转</w:t>
      </w:r>
      <w:r>
        <w:rPr>
          <w:rFonts w:cs="宋体" w:hint="eastAsia"/>
        </w:rPr>
        <w:t>）</w:t>
      </w:r>
    </w:p>
    <w:p w:rsidR="00DD385B" w:rsidRDefault="00DD385B" w:rsidP="009B76B0">
      <w:pPr>
        <w:pStyle w:val="ListParagraph"/>
        <w:numPr>
          <w:ilvl w:val="0"/>
          <w:numId w:val="5"/>
        </w:numPr>
        <w:tabs>
          <w:tab w:val="clear" w:pos="1680"/>
          <w:tab w:val="num" w:pos="1260"/>
        </w:tabs>
        <w:spacing w:line="300" w:lineRule="auto"/>
        <w:ind w:firstLineChars="0" w:hanging="780"/>
        <w:rPr>
          <w:rFonts w:cs="Times New Roman"/>
        </w:rPr>
      </w:pPr>
      <w:r w:rsidRPr="006C7096">
        <w:rPr>
          <w:rFonts w:cs="宋体" w:hint="eastAsia"/>
          <w:b/>
          <w:bCs/>
        </w:rPr>
        <w:t>预计到款时间</w:t>
      </w:r>
    </w:p>
    <w:p w:rsidR="00DD385B" w:rsidRDefault="00DD385B" w:rsidP="009B76B0">
      <w:pPr>
        <w:pStyle w:val="ListParagraph"/>
        <w:numPr>
          <w:ilvl w:val="0"/>
          <w:numId w:val="5"/>
        </w:numPr>
        <w:tabs>
          <w:tab w:val="clear" w:pos="1680"/>
          <w:tab w:val="num" w:pos="1260"/>
        </w:tabs>
        <w:spacing w:line="300" w:lineRule="auto"/>
        <w:ind w:firstLineChars="0" w:hanging="780"/>
        <w:rPr>
          <w:rFonts w:cs="Times New Roman"/>
        </w:rPr>
      </w:pPr>
      <w:r w:rsidRPr="006C7096">
        <w:rPr>
          <w:rFonts w:cs="宋体" w:hint="eastAsia"/>
          <w:b/>
          <w:bCs/>
        </w:rPr>
        <w:t>预计到款金额</w:t>
      </w:r>
    </w:p>
    <w:p w:rsidR="00DD385B" w:rsidRDefault="00DD385B" w:rsidP="009B76B0">
      <w:pPr>
        <w:numPr>
          <w:ilvl w:val="0"/>
          <w:numId w:val="4"/>
        </w:numPr>
        <w:spacing w:line="300" w:lineRule="auto"/>
        <w:rPr>
          <w:rFonts w:cs="Times New Roman"/>
        </w:rPr>
      </w:pPr>
      <w:r w:rsidRPr="006C7096">
        <w:rPr>
          <w:rFonts w:cs="宋体" w:hint="eastAsia"/>
          <w:b/>
          <w:bCs/>
        </w:rPr>
        <w:t>是否已到款标志</w:t>
      </w:r>
      <w:r>
        <w:rPr>
          <w:rFonts w:cs="宋体" w:hint="eastAsia"/>
        </w:rPr>
        <w:t>：由辅助到款查询界面中对来款进行确认后设定该标志。</w:t>
      </w:r>
    </w:p>
    <w:p w:rsidR="00DD385B" w:rsidRPr="00FF4329" w:rsidRDefault="00DD385B" w:rsidP="009B76B0">
      <w:pPr>
        <w:numPr>
          <w:ilvl w:val="0"/>
          <w:numId w:val="4"/>
        </w:numPr>
        <w:spacing w:line="300" w:lineRule="auto"/>
        <w:rPr>
          <w:rFonts w:cs="Times New Roman"/>
          <w:b/>
          <w:bCs/>
        </w:rPr>
      </w:pPr>
      <w:r w:rsidRPr="00FF4329">
        <w:rPr>
          <w:rFonts w:cs="宋体" w:hint="eastAsia"/>
          <w:b/>
          <w:bCs/>
        </w:rPr>
        <w:t>登记人</w:t>
      </w:r>
    </w:p>
    <w:p w:rsidR="00DD385B" w:rsidRDefault="00DD385B" w:rsidP="00FF4329">
      <w:pPr>
        <w:pStyle w:val="ListParagraph"/>
        <w:spacing w:line="300" w:lineRule="auto"/>
        <w:ind w:left="840" w:firstLineChars="0"/>
        <w:rPr>
          <w:rFonts w:cs="Times New Roman"/>
        </w:rPr>
      </w:pPr>
      <w:r>
        <w:rPr>
          <w:rFonts w:cs="宋体" w:hint="eastAsia"/>
        </w:rPr>
        <w:t>项目经理可对尚未到款的“预计来款”数据进行修改、或删除；已被确定来款了的“预计到款”数据，不得修改、删除</w:t>
      </w:r>
    </w:p>
    <w:p w:rsidR="00DD385B" w:rsidRDefault="00DD385B" w:rsidP="00D81794">
      <w:pPr>
        <w:pStyle w:val="ListParagraph"/>
        <w:numPr>
          <w:ilvl w:val="0"/>
          <w:numId w:val="2"/>
        </w:numPr>
        <w:spacing w:line="300" w:lineRule="auto"/>
        <w:ind w:firstLineChars="0"/>
        <w:rPr>
          <w:rFonts w:cs="Times New Roman"/>
        </w:rPr>
      </w:pPr>
      <w:r>
        <w:rPr>
          <w:rFonts w:cs="宋体" w:hint="eastAsia"/>
        </w:rPr>
        <w:t>到款辅助查询条件设定</w:t>
      </w:r>
    </w:p>
    <w:p w:rsidR="00DD385B" w:rsidRDefault="00DD385B" w:rsidP="00D81794">
      <w:pPr>
        <w:pStyle w:val="ListParagraph"/>
        <w:numPr>
          <w:ilvl w:val="1"/>
          <w:numId w:val="2"/>
        </w:numPr>
        <w:spacing w:line="300" w:lineRule="auto"/>
        <w:ind w:firstLineChars="0"/>
        <w:rPr>
          <w:rFonts w:cs="Times New Roman"/>
        </w:rPr>
      </w:pPr>
      <w:r w:rsidRPr="00FF4329">
        <w:rPr>
          <w:rFonts w:cs="宋体" w:hint="eastAsia"/>
          <w:b/>
          <w:bCs/>
        </w:rPr>
        <w:t>甲方单位名称</w:t>
      </w:r>
      <w:r>
        <w:rPr>
          <w:rFonts w:cs="宋体" w:hint="eastAsia"/>
        </w:rPr>
        <w:t>：可选择、可输入（模糊查询）</w:t>
      </w:r>
    </w:p>
    <w:p w:rsidR="00DD385B" w:rsidRDefault="00DD385B" w:rsidP="00D81794">
      <w:pPr>
        <w:pStyle w:val="ListParagraph"/>
        <w:numPr>
          <w:ilvl w:val="1"/>
          <w:numId w:val="2"/>
        </w:numPr>
        <w:spacing w:line="300" w:lineRule="auto"/>
        <w:ind w:firstLineChars="0"/>
        <w:rPr>
          <w:rFonts w:cs="Times New Roman"/>
        </w:rPr>
      </w:pPr>
      <w:r w:rsidRPr="00FF4329">
        <w:rPr>
          <w:rFonts w:cs="宋体" w:hint="eastAsia"/>
          <w:b/>
          <w:bCs/>
        </w:rPr>
        <w:t>精确查询</w:t>
      </w:r>
      <w:r>
        <w:rPr>
          <w:rFonts w:cs="宋体" w:hint="eastAsia"/>
        </w:rPr>
        <w:t>：（提示</w:t>
      </w:r>
      <w:r w:rsidRPr="00FF4329">
        <w:rPr>
          <w:rFonts w:cs="宋体" w:hint="eastAsia"/>
          <w:i/>
          <w:iCs/>
        </w:rPr>
        <w:t>在合同的付款条件定义</w:t>
      </w:r>
      <w:r>
        <w:rPr>
          <w:rFonts w:cs="宋体" w:hint="eastAsia"/>
          <w:i/>
          <w:iCs/>
        </w:rPr>
        <w:t>、</w:t>
      </w:r>
      <w:r w:rsidRPr="00FF4329">
        <w:rPr>
          <w:rFonts w:cs="宋体" w:hint="eastAsia"/>
          <w:i/>
          <w:iCs/>
        </w:rPr>
        <w:t>手工设定的预计来款</w:t>
      </w:r>
      <w:r>
        <w:rPr>
          <w:rFonts w:cs="宋体" w:hint="eastAsia"/>
          <w:i/>
          <w:iCs/>
        </w:rPr>
        <w:t>、已开发票</w:t>
      </w:r>
      <w:r>
        <w:rPr>
          <w:i/>
          <w:iCs/>
        </w:rPr>
        <w:t>/</w:t>
      </w:r>
      <w:r>
        <w:rPr>
          <w:rFonts w:cs="宋体" w:hint="eastAsia"/>
          <w:i/>
          <w:iCs/>
        </w:rPr>
        <w:t>收据</w:t>
      </w:r>
      <w:r w:rsidRPr="00FF4329">
        <w:rPr>
          <w:rFonts w:cs="宋体" w:hint="eastAsia"/>
          <w:i/>
          <w:iCs/>
        </w:rPr>
        <w:t>中查询</w:t>
      </w:r>
      <w:r>
        <w:rPr>
          <w:rFonts w:cs="宋体" w:hint="eastAsia"/>
        </w:rPr>
        <w:t>）</w:t>
      </w:r>
    </w:p>
    <w:p w:rsidR="00DD385B" w:rsidRDefault="00DD385B" w:rsidP="00FF4329">
      <w:pPr>
        <w:pStyle w:val="ListParagraph"/>
        <w:numPr>
          <w:ilvl w:val="0"/>
          <w:numId w:val="7"/>
        </w:numPr>
        <w:spacing w:line="300" w:lineRule="auto"/>
        <w:ind w:firstLineChars="0"/>
        <w:rPr>
          <w:rFonts w:cs="Times New Roman"/>
        </w:rPr>
      </w:pPr>
      <w:r>
        <w:rPr>
          <w:rFonts w:cs="宋体" w:hint="eastAsia"/>
        </w:rPr>
        <w:t>与合同的付款条件定义里的付款计划金额（上下浮动</w:t>
      </w:r>
      <w:r>
        <w:t>1000</w:t>
      </w:r>
      <w:r>
        <w:rPr>
          <w:rFonts w:cs="宋体" w:hint="eastAsia"/>
        </w:rPr>
        <w:t>？）的范围内查找；</w:t>
      </w:r>
    </w:p>
    <w:p w:rsidR="00DD385B" w:rsidRDefault="00DD385B" w:rsidP="00FF4329">
      <w:pPr>
        <w:numPr>
          <w:ilvl w:val="0"/>
          <w:numId w:val="7"/>
        </w:numPr>
        <w:spacing w:line="300" w:lineRule="auto"/>
        <w:rPr>
          <w:rFonts w:cs="Times New Roman"/>
        </w:rPr>
      </w:pPr>
      <w:r>
        <w:rPr>
          <w:rFonts w:cs="宋体" w:hint="eastAsia"/>
        </w:rPr>
        <w:t>与项目经理手工设定的预计来款金额（上下浮动</w:t>
      </w:r>
      <w:r>
        <w:t>1000</w:t>
      </w:r>
      <w:r>
        <w:rPr>
          <w:rFonts w:cs="宋体" w:hint="eastAsia"/>
        </w:rPr>
        <w:t>？）的范围内查找；</w:t>
      </w:r>
    </w:p>
    <w:p w:rsidR="00DD385B" w:rsidRDefault="00DD385B" w:rsidP="00FF4329">
      <w:pPr>
        <w:numPr>
          <w:ilvl w:val="0"/>
          <w:numId w:val="7"/>
        </w:numPr>
        <w:spacing w:line="300" w:lineRule="auto"/>
        <w:rPr>
          <w:rFonts w:cs="Times New Roman"/>
        </w:rPr>
      </w:pPr>
      <w:r>
        <w:rPr>
          <w:rFonts w:cs="宋体" w:hint="eastAsia"/>
        </w:rPr>
        <w:t>与已开发票</w:t>
      </w:r>
      <w:r>
        <w:t>/</w:t>
      </w:r>
      <w:r>
        <w:rPr>
          <w:rFonts w:cs="宋体" w:hint="eastAsia"/>
        </w:rPr>
        <w:t>收据金额（上下浮动</w:t>
      </w:r>
      <w:r>
        <w:t>1000</w:t>
      </w:r>
      <w:r>
        <w:rPr>
          <w:rFonts w:cs="宋体" w:hint="eastAsia"/>
        </w:rPr>
        <w:t>？）的范围内查找。</w:t>
      </w:r>
    </w:p>
    <w:p w:rsidR="00DD385B" w:rsidRDefault="00DD385B" w:rsidP="00D81794">
      <w:pPr>
        <w:pStyle w:val="ListParagraph"/>
        <w:numPr>
          <w:ilvl w:val="1"/>
          <w:numId w:val="2"/>
        </w:numPr>
        <w:spacing w:line="300" w:lineRule="auto"/>
        <w:ind w:firstLineChars="0"/>
        <w:rPr>
          <w:rFonts w:cs="Times New Roman"/>
        </w:rPr>
      </w:pPr>
      <w:r w:rsidRPr="00FF4329">
        <w:rPr>
          <w:rFonts w:cs="宋体" w:hint="eastAsia"/>
          <w:b/>
          <w:bCs/>
        </w:rPr>
        <w:t>按未收合同款查询</w:t>
      </w:r>
      <w:r>
        <w:rPr>
          <w:rFonts w:cs="宋体" w:hint="eastAsia"/>
        </w:rPr>
        <w:t>（提示</w:t>
      </w:r>
      <w:r>
        <w:rPr>
          <w:rFonts w:cs="宋体" w:hint="eastAsia"/>
          <w:i/>
          <w:iCs/>
        </w:rPr>
        <w:t>按未收合同款大于等于输入的金额查询）</w:t>
      </w:r>
      <w:r>
        <w:rPr>
          <w:rFonts w:cs="宋体" w:hint="eastAsia"/>
        </w:rPr>
        <w:t>）：对于输入值≤未收合同款的合同，列出未收款项的所有条目。</w:t>
      </w:r>
    </w:p>
    <w:p w:rsidR="00DD385B" w:rsidRDefault="00DD385B" w:rsidP="00D81794">
      <w:pPr>
        <w:pStyle w:val="ListParagraph"/>
        <w:numPr>
          <w:ilvl w:val="1"/>
          <w:numId w:val="2"/>
        </w:numPr>
        <w:spacing w:line="300" w:lineRule="auto"/>
        <w:ind w:firstLineChars="0"/>
        <w:rPr>
          <w:rFonts w:cs="Times New Roman"/>
        </w:rPr>
      </w:pPr>
      <w:r>
        <w:rPr>
          <w:rFonts w:cs="宋体" w:hint="eastAsia"/>
        </w:rPr>
        <w:t>如未设定条件，则缺省按本部门未执行完的合同列表显示</w:t>
      </w:r>
    </w:p>
    <w:p w:rsidR="00DD385B" w:rsidRDefault="00DD385B" w:rsidP="00D81794">
      <w:pPr>
        <w:spacing w:line="300" w:lineRule="auto"/>
        <w:ind w:left="840"/>
        <w:rPr>
          <w:rFonts w:cs="Times New Roman"/>
        </w:rPr>
      </w:pPr>
      <w:r>
        <w:rPr>
          <w:rFonts w:cs="宋体" w:hint="eastAsia"/>
        </w:rPr>
        <w:t>其中，</w:t>
      </w:r>
      <w:r>
        <w:t xml:space="preserve">b </w:t>
      </w:r>
      <w:r>
        <w:rPr>
          <w:rFonts w:cs="宋体" w:hint="eastAsia"/>
        </w:rPr>
        <w:t>与</w:t>
      </w:r>
      <w:r>
        <w:t xml:space="preserve"> c </w:t>
      </w:r>
      <w:r>
        <w:rPr>
          <w:rFonts w:cs="宋体" w:hint="eastAsia"/>
        </w:rPr>
        <w:t>为二选一（</w:t>
      </w:r>
      <w:r>
        <w:t>radio button</w:t>
      </w:r>
      <w:r>
        <w:rPr>
          <w:rFonts w:cs="宋体" w:hint="eastAsia"/>
        </w:rPr>
        <w:t>）；其结果可与“甲方单位”为逻辑“与”的关系</w:t>
      </w:r>
    </w:p>
    <w:p w:rsidR="00DD385B" w:rsidRDefault="00DD385B" w:rsidP="00D81794">
      <w:pPr>
        <w:pStyle w:val="ListParagraph"/>
        <w:numPr>
          <w:ilvl w:val="0"/>
          <w:numId w:val="2"/>
        </w:numPr>
        <w:spacing w:line="300" w:lineRule="auto"/>
        <w:ind w:firstLineChars="0"/>
        <w:rPr>
          <w:rFonts w:cs="Times New Roman"/>
        </w:rPr>
      </w:pPr>
      <w:r>
        <w:rPr>
          <w:rFonts w:cs="宋体" w:hint="eastAsia"/>
        </w:rPr>
        <w:t>列表显示的是符合条件的合同的所有预计来款批次，其内容：</w:t>
      </w:r>
    </w:p>
    <w:p w:rsidR="00DD385B" w:rsidRPr="00FF4329" w:rsidRDefault="00DD385B" w:rsidP="00D81794">
      <w:pPr>
        <w:pStyle w:val="ListParagraph"/>
        <w:numPr>
          <w:ilvl w:val="1"/>
          <w:numId w:val="2"/>
        </w:numPr>
        <w:spacing w:line="300" w:lineRule="auto"/>
        <w:ind w:firstLineChars="0"/>
        <w:rPr>
          <w:rFonts w:cs="Times New Roman"/>
          <w:b/>
          <w:bCs/>
          <w:u w:val="single"/>
        </w:rPr>
      </w:pPr>
      <w:r w:rsidRPr="00FF4329">
        <w:rPr>
          <w:rFonts w:cs="宋体" w:hint="eastAsia"/>
          <w:b/>
          <w:bCs/>
          <w:u w:val="single"/>
        </w:rPr>
        <w:t>项目编号</w:t>
      </w:r>
    </w:p>
    <w:p w:rsidR="00DD385B" w:rsidRDefault="00DD385B" w:rsidP="00D81794">
      <w:pPr>
        <w:pStyle w:val="ListParagraph"/>
        <w:numPr>
          <w:ilvl w:val="1"/>
          <w:numId w:val="2"/>
        </w:numPr>
        <w:spacing w:line="300" w:lineRule="auto"/>
        <w:ind w:firstLineChars="0"/>
        <w:rPr>
          <w:rFonts w:cs="Times New Roman"/>
        </w:rPr>
      </w:pPr>
      <w:r w:rsidRPr="00FF4329">
        <w:rPr>
          <w:rFonts w:cs="宋体" w:hint="eastAsia"/>
          <w:b/>
          <w:bCs/>
          <w:u w:val="single"/>
        </w:rPr>
        <w:t>合同简称</w:t>
      </w:r>
      <w:r>
        <w:rPr>
          <w:rFonts w:cs="宋体" w:hint="eastAsia"/>
        </w:rPr>
        <w:t>、</w:t>
      </w:r>
    </w:p>
    <w:p w:rsidR="00DD385B" w:rsidRDefault="00DD385B" w:rsidP="00D81794">
      <w:pPr>
        <w:pStyle w:val="ListParagraph"/>
        <w:numPr>
          <w:ilvl w:val="1"/>
          <w:numId w:val="2"/>
        </w:numPr>
        <w:spacing w:line="300" w:lineRule="auto"/>
        <w:ind w:firstLineChars="0"/>
        <w:rPr>
          <w:rFonts w:cs="Times New Roman"/>
        </w:rPr>
      </w:pPr>
      <w:r w:rsidRPr="00FF4329">
        <w:rPr>
          <w:rFonts w:cs="宋体" w:hint="eastAsia"/>
          <w:b/>
          <w:bCs/>
        </w:rPr>
        <w:t>预计到款日期</w:t>
      </w:r>
      <w:r>
        <w:rPr>
          <w:rFonts w:cs="宋体" w:hint="eastAsia"/>
        </w:rPr>
        <w:t>（缺省按预计到款日期排序）、</w:t>
      </w:r>
    </w:p>
    <w:p w:rsidR="00DD385B" w:rsidRPr="00FF4329" w:rsidRDefault="00DD385B" w:rsidP="00D81794">
      <w:pPr>
        <w:pStyle w:val="ListParagraph"/>
        <w:numPr>
          <w:ilvl w:val="1"/>
          <w:numId w:val="2"/>
        </w:numPr>
        <w:spacing w:line="300" w:lineRule="auto"/>
        <w:ind w:firstLineChars="0"/>
        <w:rPr>
          <w:rFonts w:cs="Times New Roman"/>
          <w:b/>
          <w:bCs/>
        </w:rPr>
      </w:pPr>
      <w:r w:rsidRPr="00FF4329">
        <w:rPr>
          <w:rFonts w:cs="宋体" w:hint="eastAsia"/>
          <w:b/>
          <w:bCs/>
        </w:rPr>
        <w:t>预计到款金额</w:t>
      </w:r>
    </w:p>
    <w:p w:rsidR="00DD385B" w:rsidRDefault="00DD385B" w:rsidP="00D81794">
      <w:pPr>
        <w:pStyle w:val="ListParagraph"/>
        <w:numPr>
          <w:ilvl w:val="1"/>
          <w:numId w:val="2"/>
        </w:numPr>
        <w:spacing w:line="300" w:lineRule="auto"/>
        <w:ind w:firstLineChars="0"/>
        <w:rPr>
          <w:rFonts w:cs="Times New Roman"/>
        </w:rPr>
      </w:pPr>
      <w:r w:rsidRPr="00FF4329">
        <w:rPr>
          <w:rFonts w:cs="宋体" w:hint="eastAsia"/>
          <w:b/>
          <w:bCs/>
        </w:rPr>
        <w:t>合同</w:t>
      </w:r>
      <w:r>
        <w:rPr>
          <w:rFonts w:cs="宋体" w:hint="eastAsia"/>
          <w:b/>
          <w:bCs/>
        </w:rPr>
        <w:t>收</w:t>
      </w:r>
      <w:r w:rsidRPr="00FF4329">
        <w:rPr>
          <w:rFonts w:cs="宋体" w:hint="eastAsia"/>
          <w:b/>
          <w:bCs/>
        </w:rPr>
        <w:t>款条件定义</w:t>
      </w:r>
      <w:r>
        <w:rPr>
          <w:rFonts w:cs="宋体" w:hint="eastAsia"/>
        </w:rPr>
        <w:t>：是否是付款条件定义标志</w:t>
      </w:r>
    </w:p>
    <w:p w:rsidR="00DD385B" w:rsidRDefault="00DD385B" w:rsidP="00D81794">
      <w:pPr>
        <w:pStyle w:val="ListParagraph"/>
        <w:numPr>
          <w:ilvl w:val="1"/>
          <w:numId w:val="2"/>
        </w:numPr>
        <w:spacing w:line="300" w:lineRule="auto"/>
        <w:ind w:firstLineChars="0"/>
        <w:rPr>
          <w:rFonts w:cs="Times New Roman"/>
        </w:rPr>
      </w:pPr>
      <w:r>
        <w:rPr>
          <w:rFonts w:cs="宋体" w:hint="eastAsia"/>
        </w:rPr>
        <w:t>来款确认按钮</w:t>
      </w:r>
    </w:p>
    <w:p w:rsidR="00DD385B" w:rsidRDefault="00DD385B" w:rsidP="00D81794">
      <w:pPr>
        <w:spacing w:line="300" w:lineRule="auto"/>
        <w:ind w:left="840"/>
        <w:rPr>
          <w:rFonts w:cs="Times New Roman"/>
        </w:rPr>
      </w:pPr>
      <w:r>
        <w:rPr>
          <w:rFonts w:cs="宋体" w:hint="eastAsia"/>
        </w:rPr>
        <w:t>已经确认为来款的“付款条件”、手工设定的“预计来款”条目无需显示</w:t>
      </w:r>
    </w:p>
    <w:p w:rsidR="00DD385B" w:rsidRDefault="00DD385B" w:rsidP="00D81794">
      <w:pPr>
        <w:pStyle w:val="ListParagraph"/>
        <w:numPr>
          <w:ilvl w:val="0"/>
          <w:numId w:val="2"/>
        </w:numPr>
        <w:spacing w:line="300" w:lineRule="auto"/>
        <w:ind w:firstLineChars="0"/>
        <w:rPr>
          <w:rFonts w:cs="Times New Roman"/>
        </w:rPr>
      </w:pPr>
      <w:r>
        <w:rPr>
          <w:rFonts w:cs="宋体" w:hint="eastAsia"/>
        </w:rPr>
        <w:t>来款确认操作</w:t>
      </w:r>
    </w:p>
    <w:p w:rsidR="00DD385B" w:rsidRDefault="00DD385B" w:rsidP="00D81794">
      <w:pPr>
        <w:pStyle w:val="ListParagraph"/>
        <w:spacing w:line="300" w:lineRule="auto"/>
        <w:ind w:left="780" w:firstLineChars="0" w:firstLine="0"/>
        <w:rPr>
          <w:rFonts w:cs="Times New Roman"/>
        </w:rPr>
      </w:pPr>
      <w:r>
        <w:rPr>
          <w:rFonts w:cs="宋体" w:hint="eastAsia"/>
        </w:rPr>
        <w:t>从上述列表中，选定该次来款的条目，点击“来款确认按钮”；则该条目的“预计来款”自动转为到款信息，其“来款金额”不得修改。</w:t>
      </w:r>
    </w:p>
    <w:p w:rsidR="00DD385B" w:rsidRDefault="00DD385B" w:rsidP="0060261D">
      <w:pPr>
        <w:pStyle w:val="Heading2"/>
        <w:numPr>
          <w:ilvl w:val="0"/>
          <w:numId w:val="1"/>
        </w:numPr>
        <w:rPr>
          <w:rFonts w:cs="Times New Roman"/>
        </w:rPr>
      </w:pPr>
      <w:r>
        <w:rPr>
          <w:rFonts w:cs="宋体" w:hint="eastAsia"/>
        </w:rPr>
        <w:t>项目节点配置</w:t>
      </w:r>
    </w:p>
    <w:p w:rsidR="00DD385B" w:rsidRPr="0060261D" w:rsidRDefault="00DD385B" w:rsidP="0060261D">
      <w:pPr>
        <w:ind w:left="420"/>
        <w:rPr>
          <w:rFonts w:cs="Times New Roman"/>
        </w:rPr>
      </w:pPr>
      <w:r>
        <w:rPr>
          <w:rFonts w:cs="宋体" w:hint="eastAsia"/>
        </w:rPr>
        <w:t>窗口标题：项目进度配置</w:t>
      </w:r>
    </w:p>
    <w:p w:rsidR="00DD385B" w:rsidRDefault="00DD385B" w:rsidP="0060261D">
      <w:pPr>
        <w:pStyle w:val="ListParagraph"/>
        <w:numPr>
          <w:ilvl w:val="0"/>
          <w:numId w:val="8"/>
        </w:numPr>
        <w:spacing w:line="300" w:lineRule="auto"/>
        <w:ind w:firstLineChars="0"/>
        <w:rPr>
          <w:rFonts w:cs="Times New Roman"/>
        </w:rPr>
      </w:pPr>
      <w:r>
        <w:rPr>
          <w:rFonts w:cs="宋体" w:hint="eastAsia"/>
        </w:rPr>
        <w:t>添加项目节点：应填写预计时间后，直接加入项目的节点列表中（左边）。</w:t>
      </w:r>
    </w:p>
    <w:p w:rsidR="00DD385B" w:rsidRDefault="00DD385B" w:rsidP="0060261D">
      <w:pPr>
        <w:pStyle w:val="ListParagraph"/>
        <w:numPr>
          <w:ilvl w:val="0"/>
          <w:numId w:val="8"/>
        </w:numPr>
        <w:spacing w:line="300" w:lineRule="auto"/>
        <w:ind w:firstLineChars="0"/>
        <w:rPr>
          <w:rFonts w:cs="Times New Roman"/>
        </w:rPr>
      </w:pPr>
      <w:r>
        <w:rPr>
          <w:rFonts w:cs="宋体" w:hint="eastAsia"/>
        </w:rPr>
        <w:t>右边为标准项目节点列表（没有自定义栏），不可修改或系统管理员可修改。</w:t>
      </w:r>
    </w:p>
    <w:p w:rsidR="00DD385B" w:rsidRDefault="00DD385B" w:rsidP="0060261D">
      <w:pPr>
        <w:pStyle w:val="ListParagraph"/>
        <w:numPr>
          <w:ilvl w:val="0"/>
          <w:numId w:val="8"/>
        </w:numPr>
        <w:spacing w:line="300" w:lineRule="auto"/>
        <w:ind w:firstLineChars="0"/>
        <w:rPr>
          <w:rFonts w:cs="Times New Roman"/>
        </w:rPr>
      </w:pPr>
      <w:r>
        <w:rPr>
          <w:rFonts w:cs="宋体" w:hint="eastAsia"/>
        </w:rPr>
        <w:t>左边为项目的执行计划各节点定义，含以下几列：</w:t>
      </w:r>
    </w:p>
    <w:p w:rsidR="00DD385B" w:rsidRPr="0060261D" w:rsidRDefault="00DD385B" w:rsidP="0060261D">
      <w:pPr>
        <w:pStyle w:val="ListParagraph"/>
        <w:spacing w:line="300" w:lineRule="auto"/>
        <w:ind w:left="780" w:firstLineChars="0" w:firstLine="0"/>
        <w:rPr>
          <w:rFonts w:cs="Times New Roman"/>
        </w:rPr>
      </w:pPr>
      <w:r w:rsidRPr="0060261D">
        <w:rPr>
          <w:rFonts w:cs="宋体" w:hint="eastAsia"/>
          <w:b/>
          <w:bCs/>
        </w:rPr>
        <w:t>节点名称</w:t>
      </w:r>
      <w:r>
        <w:rPr>
          <w:rFonts w:cs="宋体" w:hint="eastAsia"/>
        </w:rPr>
        <w:t>，</w:t>
      </w:r>
      <w:r w:rsidRPr="0060261D">
        <w:rPr>
          <w:rFonts w:cs="宋体" w:hint="eastAsia"/>
          <w:b/>
          <w:bCs/>
        </w:rPr>
        <w:t>节点描述</w:t>
      </w:r>
      <w:r>
        <w:rPr>
          <w:rFonts w:cs="宋体" w:hint="eastAsia"/>
        </w:rPr>
        <w:t>，</w:t>
      </w:r>
      <w:r w:rsidRPr="0060261D">
        <w:rPr>
          <w:rFonts w:cs="宋体" w:hint="eastAsia"/>
          <w:b/>
          <w:bCs/>
        </w:rPr>
        <w:t>预计进入时间</w:t>
      </w:r>
    </w:p>
    <w:p w:rsidR="00DD385B" w:rsidRDefault="00DD385B" w:rsidP="00D81794">
      <w:pPr>
        <w:pStyle w:val="ListParagraph"/>
        <w:spacing w:line="300" w:lineRule="auto"/>
        <w:ind w:left="780" w:firstLineChars="0" w:firstLine="0"/>
        <w:rPr>
          <w:rFonts w:cs="Times New Roman"/>
        </w:rPr>
      </w:pPr>
      <w:r>
        <w:rPr>
          <w:rFonts w:cs="宋体" w:hint="eastAsia"/>
        </w:rPr>
        <w:t>节点名称、节点描述、预计进入时间均可编辑、删除条目，按预计进入时间排序。</w:t>
      </w:r>
    </w:p>
    <w:p w:rsidR="00DD385B" w:rsidRDefault="00DD385B" w:rsidP="00D81794">
      <w:pPr>
        <w:pStyle w:val="ListParagraph"/>
        <w:spacing w:line="300" w:lineRule="auto"/>
        <w:ind w:left="780" w:firstLineChars="0" w:firstLine="0"/>
        <w:rPr>
          <w:rFonts w:cs="Times New Roman"/>
          <w:b/>
          <w:bCs/>
        </w:rPr>
      </w:pPr>
      <w:r>
        <w:rPr>
          <w:rFonts w:cs="宋体" w:hint="eastAsia"/>
        </w:rPr>
        <w:t>工具栏：</w:t>
      </w:r>
      <w:r w:rsidRPr="0060261D">
        <w:rPr>
          <w:rFonts w:cs="宋体" w:hint="eastAsia"/>
          <w:b/>
          <w:bCs/>
        </w:rPr>
        <w:t>确定</w:t>
      </w:r>
      <w:r>
        <w:rPr>
          <w:rFonts w:cs="宋体" w:hint="eastAsia"/>
        </w:rPr>
        <w:t>、</w:t>
      </w:r>
      <w:r w:rsidRPr="0060261D">
        <w:rPr>
          <w:rFonts w:cs="宋体" w:hint="eastAsia"/>
          <w:b/>
          <w:bCs/>
        </w:rPr>
        <w:t>保存</w:t>
      </w:r>
    </w:p>
    <w:p w:rsidR="00DD385B" w:rsidRPr="00CF6D0B" w:rsidRDefault="00DD385B" w:rsidP="00D81794">
      <w:pPr>
        <w:pStyle w:val="ListParagraph"/>
        <w:spacing w:line="300" w:lineRule="auto"/>
        <w:ind w:left="780" w:firstLineChars="0" w:firstLine="0"/>
        <w:rPr>
          <w:rFonts w:cs="Times New Roman"/>
        </w:rPr>
      </w:pPr>
      <w:r w:rsidRPr="00CF6D0B">
        <w:rPr>
          <w:rFonts w:cs="宋体" w:hint="eastAsia"/>
        </w:rPr>
        <w:t>确定后节点描述不要带入收款条件描述。</w:t>
      </w:r>
    </w:p>
    <w:sectPr w:rsidR="00DD385B" w:rsidRPr="00CF6D0B" w:rsidSect="00D81794">
      <w:pgSz w:w="11906" w:h="16838"/>
      <w:pgMar w:top="567" w:right="991" w:bottom="568"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85B" w:rsidRDefault="00DD385B" w:rsidP="00B158AD">
      <w:pPr>
        <w:rPr>
          <w:rFonts w:cs="Times New Roman"/>
        </w:rPr>
      </w:pPr>
      <w:r>
        <w:rPr>
          <w:rFonts w:cs="Times New Roman"/>
        </w:rPr>
        <w:separator/>
      </w:r>
    </w:p>
  </w:endnote>
  <w:endnote w:type="continuationSeparator" w:id="1">
    <w:p w:rsidR="00DD385B" w:rsidRDefault="00DD385B" w:rsidP="00B158A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85B" w:rsidRDefault="00DD385B" w:rsidP="00B158AD">
      <w:pPr>
        <w:rPr>
          <w:rFonts w:cs="Times New Roman"/>
        </w:rPr>
      </w:pPr>
      <w:r>
        <w:rPr>
          <w:rFonts w:cs="Times New Roman"/>
        </w:rPr>
        <w:separator/>
      </w:r>
    </w:p>
  </w:footnote>
  <w:footnote w:type="continuationSeparator" w:id="1">
    <w:p w:rsidR="00DD385B" w:rsidRDefault="00DD385B" w:rsidP="00B158AD">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49CF"/>
    <w:multiLevelType w:val="hybridMultilevel"/>
    <w:tmpl w:val="0788315E"/>
    <w:lvl w:ilvl="0" w:tplc="04090001">
      <w:start w:val="1"/>
      <w:numFmt w:val="bullet"/>
      <w:lvlText w:val=""/>
      <w:lvlJc w:val="left"/>
      <w:pPr>
        <w:tabs>
          <w:tab w:val="num" w:pos="1260"/>
        </w:tabs>
        <w:ind w:left="1260" w:hanging="420"/>
      </w:pPr>
      <w:rPr>
        <w:rFonts w:ascii="Wingdings" w:hAnsi="Wingdings" w:cs="Wingdings" w:hint="default"/>
      </w:rPr>
    </w:lvl>
    <w:lvl w:ilvl="1" w:tplc="04090003">
      <w:start w:val="1"/>
      <w:numFmt w:val="bullet"/>
      <w:lvlText w:val=""/>
      <w:lvlJc w:val="left"/>
      <w:pPr>
        <w:tabs>
          <w:tab w:val="num" w:pos="1680"/>
        </w:tabs>
        <w:ind w:left="1680" w:hanging="420"/>
      </w:pPr>
      <w:rPr>
        <w:rFonts w:ascii="Wingdings" w:hAnsi="Wingdings" w:cs="Wingdings" w:hint="default"/>
      </w:rPr>
    </w:lvl>
    <w:lvl w:ilvl="2" w:tplc="04090005">
      <w:start w:val="1"/>
      <w:numFmt w:val="bullet"/>
      <w:lvlText w:val=""/>
      <w:lvlJc w:val="left"/>
      <w:pPr>
        <w:tabs>
          <w:tab w:val="num" w:pos="2100"/>
        </w:tabs>
        <w:ind w:left="2100" w:hanging="420"/>
      </w:pPr>
      <w:rPr>
        <w:rFonts w:ascii="Wingdings" w:hAnsi="Wingdings" w:cs="Wingdings" w:hint="default"/>
      </w:rPr>
    </w:lvl>
    <w:lvl w:ilvl="3" w:tplc="04090001">
      <w:start w:val="1"/>
      <w:numFmt w:val="bullet"/>
      <w:lvlText w:val=""/>
      <w:lvlJc w:val="left"/>
      <w:pPr>
        <w:tabs>
          <w:tab w:val="num" w:pos="2520"/>
        </w:tabs>
        <w:ind w:left="2520" w:hanging="420"/>
      </w:pPr>
      <w:rPr>
        <w:rFonts w:ascii="Wingdings" w:hAnsi="Wingdings" w:cs="Wingdings" w:hint="default"/>
      </w:rPr>
    </w:lvl>
    <w:lvl w:ilvl="4" w:tplc="04090003">
      <w:start w:val="1"/>
      <w:numFmt w:val="bullet"/>
      <w:lvlText w:val=""/>
      <w:lvlJc w:val="left"/>
      <w:pPr>
        <w:tabs>
          <w:tab w:val="num" w:pos="2940"/>
        </w:tabs>
        <w:ind w:left="2940" w:hanging="420"/>
      </w:pPr>
      <w:rPr>
        <w:rFonts w:ascii="Wingdings" w:hAnsi="Wingdings" w:cs="Wingdings" w:hint="default"/>
      </w:rPr>
    </w:lvl>
    <w:lvl w:ilvl="5" w:tplc="04090005">
      <w:start w:val="1"/>
      <w:numFmt w:val="bullet"/>
      <w:lvlText w:val=""/>
      <w:lvlJc w:val="left"/>
      <w:pPr>
        <w:tabs>
          <w:tab w:val="num" w:pos="3360"/>
        </w:tabs>
        <w:ind w:left="3360" w:hanging="420"/>
      </w:pPr>
      <w:rPr>
        <w:rFonts w:ascii="Wingdings" w:hAnsi="Wingdings" w:cs="Wingdings" w:hint="default"/>
      </w:rPr>
    </w:lvl>
    <w:lvl w:ilvl="6" w:tplc="04090001">
      <w:start w:val="1"/>
      <w:numFmt w:val="bullet"/>
      <w:lvlText w:val=""/>
      <w:lvlJc w:val="left"/>
      <w:pPr>
        <w:tabs>
          <w:tab w:val="num" w:pos="3780"/>
        </w:tabs>
        <w:ind w:left="3780" w:hanging="420"/>
      </w:pPr>
      <w:rPr>
        <w:rFonts w:ascii="Wingdings" w:hAnsi="Wingdings" w:cs="Wingdings" w:hint="default"/>
      </w:rPr>
    </w:lvl>
    <w:lvl w:ilvl="7" w:tplc="04090003">
      <w:start w:val="1"/>
      <w:numFmt w:val="bullet"/>
      <w:lvlText w:val=""/>
      <w:lvlJc w:val="left"/>
      <w:pPr>
        <w:tabs>
          <w:tab w:val="num" w:pos="4200"/>
        </w:tabs>
        <w:ind w:left="4200" w:hanging="420"/>
      </w:pPr>
      <w:rPr>
        <w:rFonts w:ascii="Wingdings" w:hAnsi="Wingdings" w:cs="Wingdings" w:hint="default"/>
      </w:rPr>
    </w:lvl>
    <w:lvl w:ilvl="8" w:tplc="04090005">
      <w:start w:val="1"/>
      <w:numFmt w:val="bullet"/>
      <w:lvlText w:val=""/>
      <w:lvlJc w:val="left"/>
      <w:pPr>
        <w:tabs>
          <w:tab w:val="num" w:pos="4620"/>
        </w:tabs>
        <w:ind w:left="4620" w:hanging="420"/>
      </w:pPr>
      <w:rPr>
        <w:rFonts w:ascii="Wingdings" w:hAnsi="Wingdings" w:cs="Wingdings" w:hint="default"/>
      </w:rPr>
    </w:lvl>
  </w:abstractNum>
  <w:abstractNum w:abstractNumId="1">
    <w:nsid w:val="07834C76"/>
    <w:multiLevelType w:val="hybridMultilevel"/>
    <w:tmpl w:val="FEFA6C72"/>
    <w:lvl w:ilvl="0" w:tplc="04090001">
      <w:start w:val="1"/>
      <w:numFmt w:val="bullet"/>
      <w:lvlText w:val=""/>
      <w:lvlJc w:val="left"/>
      <w:pPr>
        <w:tabs>
          <w:tab w:val="num" w:pos="1260"/>
        </w:tabs>
        <w:ind w:left="1260" w:hanging="420"/>
      </w:pPr>
      <w:rPr>
        <w:rFonts w:ascii="Wingdings" w:hAnsi="Wingdings" w:cs="Wingdings" w:hint="default"/>
      </w:rPr>
    </w:lvl>
    <w:lvl w:ilvl="1" w:tplc="04090003">
      <w:start w:val="1"/>
      <w:numFmt w:val="bullet"/>
      <w:lvlText w:val=""/>
      <w:lvlJc w:val="left"/>
      <w:pPr>
        <w:tabs>
          <w:tab w:val="num" w:pos="1680"/>
        </w:tabs>
        <w:ind w:left="1680" w:hanging="420"/>
      </w:pPr>
      <w:rPr>
        <w:rFonts w:ascii="Wingdings" w:hAnsi="Wingdings" w:cs="Wingdings" w:hint="default"/>
      </w:rPr>
    </w:lvl>
    <w:lvl w:ilvl="2" w:tplc="04090005">
      <w:start w:val="1"/>
      <w:numFmt w:val="bullet"/>
      <w:lvlText w:val=""/>
      <w:lvlJc w:val="left"/>
      <w:pPr>
        <w:tabs>
          <w:tab w:val="num" w:pos="2100"/>
        </w:tabs>
        <w:ind w:left="2100" w:hanging="420"/>
      </w:pPr>
      <w:rPr>
        <w:rFonts w:ascii="Wingdings" w:hAnsi="Wingdings" w:cs="Wingdings" w:hint="default"/>
      </w:rPr>
    </w:lvl>
    <w:lvl w:ilvl="3" w:tplc="04090001">
      <w:start w:val="1"/>
      <w:numFmt w:val="bullet"/>
      <w:lvlText w:val=""/>
      <w:lvlJc w:val="left"/>
      <w:pPr>
        <w:tabs>
          <w:tab w:val="num" w:pos="2520"/>
        </w:tabs>
        <w:ind w:left="2520" w:hanging="420"/>
      </w:pPr>
      <w:rPr>
        <w:rFonts w:ascii="Wingdings" w:hAnsi="Wingdings" w:cs="Wingdings" w:hint="default"/>
      </w:rPr>
    </w:lvl>
    <w:lvl w:ilvl="4" w:tplc="04090003">
      <w:start w:val="1"/>
      <w:numFmt w:val="bullet"/>
      <w:lvlText w:val=""/>
      <w:lvlJc w:val="left"/>
      <w:pPr>
        <w:tabs>
          <w:tab w:val="num" w:pos="2940"/>
        </w:tabs>
        <w:ind w:left="2940" w:hanging="420"/>
      </w:pPr>
      <w:rPr>
        <w:rFonts w:ascii="Wingdings" w:hAnsi="Wingdings" w:cs="Wingdings" w:hint="default"/>
      </w:rPr>
    </w:lvl>
    <w:lvl w:ilvl="5" w:tplc="04090005">
      <w:start w:val="1"/>
      <w:numFmt w:val="bullet"/>
      <w:lvlText w:val=""/>
      <w:lvlJc w:val="left"/>
      <w:pPr>
        <w:tabs>
          <w:tab w:val="num" w:pos="3360"/>
        </w:tabs>
        <w:ind w:left="3360" w:hanging="420"/>
      </w:pPr>
      <w:rPr>
        <w:rFonts w:ascii="Wingdings" w:hAnsi="Wingdings" w:cs="Wingdings" w:hint="default"/>
      </w:rPr>
    </w:lvl>
    <w:lvl w:ilvl="6" w:tplc="04090001">
      <w:start w:val="1"/>
      <w:numFmt w:val="bullet"/>
      <w:lvlText w:val=""/>
      <w:lvlJc w:val="left"/>
      <w:pPr>
        <w:tabs>
          <w:tab w:val="num" w:pos="3780"/>
        </w:tabs>
        <w:ind w:left="3780" w:hanging="420"/>
      </w:pPr>
      <w:rPr>
        <w:rFonts w:ascii="Wingdings" w:hAnsi="Wingdings" w:cs="Wingdings" w:hint="default"/>
      </w:rPr>
    </w:lvl>
    <w:lvl w:ilvl="7" w:tplc="04090003">
      <w:start w:val="1"/>
      <w:numFmt w:val="bullet"/>
      <w:lvlText w:val=""/>
      <w:lvlJc w:val="left"/>
      <w:pPr>
        <w:tabs>
          <w:tab w:val="num" w:pos="4200"/>
        </w:tabs>
        <w:ind w:left="4200" w:hanging="420"/>
      </w:pPr>
      <w:rPr>
        <w:rFonts w:ascii="Wingdings" w:hAnsi="Wingdings" w:cs="Wingdings" w:hint="default"/>
      </w:rPr>
    </w:lvl>
    <w:lvl w:ilvl="8" w:tplc="04090005">
      <w:start w:val="1"/>
      <w:numFmt w:val="bullet"/>
      <w:lvlText w:val=""/>
      <w:lvlJc w:val="left"/>
      <w:pPr>
        <w:tabs>
          <w:tab w:val="num" w:pos="4620"/>
        </w:tabs>
        <w:ind w:left="4620" w:hanging="420"/>
      </w:pPr>
      <w:rPr>
        <w:rFonts w:ascii="Wingdings" w:hAnsi="Wingdings" w:cs="Wingdings" w:hint="default"/>
      </w:rPr>
    </w:lvl>
  </w:abstractNum>
  <w:abstractNum w:abstractNumId="2">
    <w:nsid w:val="210D1BAD"/>
    <w:multiLevelType w:val="hybridMultilevel"/>
    <w:tmpl w:val="C65A17FE"/>
    <w:lvl w:ilvl="0" w:tplc="BC047B8E">
      <w:start w:val="1"/>
      <w:numFmt w:val="decimal"/>
      <w:lvlText w:val="%1）"/>
      <w:lvlJc w:val="left"/>
      <w:pPr>
        <w:ind w:left="78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32FA67EF"/>
    <w:multiLevelType w:val="hybridMultilevel"/>
    <w:tmpl w:val="9C0873F8"/>
    <w:lvl w:ilvl="0" w:tplc="04090001">
      <w:start w:val="1"/>
      <w:numFmt w:val="bullet"/>
      <w:lvlText w:val=""/>
      <w:lvlJc w:val="left"/>
      <w:pPr>
        <w:tabs>
          <w:tab w:val="num" w:pos="1680"/>
        </w:tabs>
        <w:ind w:left="1680" w:hanging="420"/>
      </w:pPr>
      <w:rPr>
        <w:rFonts w:ascii="Wingdings" w:hAnsi="Wingdings" w:cs="Wingdings" w:hint="default"/>
      </w:rPr>
    </w:lvl>
    <w:lvl w:ilvl="1" w:tplc="04090003">
      <w:start w:val="1"/>
      <w:numFmt w:val="bullet"/>
      <w:lvlText w:val=""/>
      <w:lvlJc w:val="left"/>
      <w:pPr>
        <w:tabs>
          <w:tab w:val="num" w:pos="2100"/>
        </w:tabs>
        <w:ind w:left="2100" w:hanging="420"/>
      </w:pPr>
      <w:rPr>
        <w:rFonts w:ascii="Wingdings" w:hAnsi="Wingdings" w:cs="Wingdings" w:hint="default"/>
      </w:rPr>
    </w:lvl>
    <w:lvl w:ilvl="2" w:tplc="04090005">
      <w:start w:val="1"/>
      <w:numFmt w:val="bullet"/>
      <w:lvlText w:val=""/>
      <w:lvlJc w:val="left"/>
      <w:pPr>
        <w:tabs>
          <w:tab w:val="num" w:pos="2520"/>
        </w:tabs>
        <w:ind w:left="2520" w:hanging="420"/>
      </w:pPr>
      <w:rPr>
        <w:rFonts w:ascii="Wingdings" w:hAnsi="Wingdings" w:cs="Wingdings" w:hint="default"/>
      </w:rPr>
    </w:lvl>
    <w:lvl w:ilvl="3" w:tplc="04090001">
      <w:start w:val="1"/>
      <w:numFmt w:val="bullet"/>
      <w:lvlText w:val=""/>
      <w:lvlJc w:val="left"/>
      <w:pPr>
        <w:tabs>
          <w:tab w:val="num" w:pos="2940"/>
        </w:tabs>
        <w:ind w:left="2940" w:hanging="420"/>
      </w:pPr>
      <w:rPr>
        <w:rFonts w:ascii="Wingdings" w:hAnsi="Wingdings" w:cs="Wingdings" w:hint="default"/>
      </w:rPr>
    </w:lvl>
    <w:lvl w:ilvl="4" w:tplc="04090003">
      <w:start w:val="1"/>
      <w:numFmt w:val="bullet"/>
      <w:lvlText w:val=""/>
      <w:lvlJc w:val="left"/>
      <w:pPr>
        <w:tabs>
          <w:tab w:val="num" w:pos="3360"/>
        </w:tabs>
        <w:ind w:left="3360" w:hanging="420"/>
      </w:pPr>
      <w:rPr>
        <w:rFonts w:ascii="Wingdings" w:hAnsi="Wingdings" w:cs="Wingdings" w:hint="default"/>
      </w:rPr>
    </w:lvl>
    <w:lvl w:ilvl="5" w:tplc="04090005">
      <w:start w:val="1"/>
      <w:numFmt w:val="bullet"/>
      <w:lvlText w:val=""/>
      <w:lvlJc w:val="left"/>
      <w:pPr>
        <w:tabs>
          <w:tab w:val="num" w:pos="3780"/>
        </w:tabs>
        <w:ind w:left="3780" w:hanging="420"/>
      </w:pPr>
      <w:rPr>
        <w:rFonts w:ascii="Wingdings" w:hAnsi="Wingdings" w:cs="Wingdings" w:hint="default"/>
      </w:rPr>
    </w:lvl>
    <w:lvl w:ilvl="6" w:tplc="04090001">
      <w:start w:val="1"/>
      <w:numFmt w:val="bullet"/>
      <w:lvlText w:val=""/>
      <w:lvlJc w:val="left"/>
      <w:pPr>
        <w:tabs>
          <w:tab w:val="num" w:pos="4200"/>
        </w:tabs>
        <w:ind w:left="4200" w:hanging="420"/>
      </w:pPr>
      <w:rPr>
        <w:rFonts w:ascii="Wingdings" w:hAnsi="Wingdings" w:cs="Wingdings" w:hint="default"/>
      </w:rPr>
    </w:lvl>
    <w:lvl w:ilvl="7" w:tplc="04090003">
      <w:start w:val="1"/>
      <w:numFmt w:val="bullet"/>
      <w:lvlText w:val=""/>
      <w:lvlJc w:val="left"/>
      <w:pPr>
        <w:tabs>
          <w:tab w:val="num" w:pos="4620"/>
        </w:tabs>
        <w:ind w:left="4620" w:hanging="420"/>
      </w:pPr>
      <w:rPr>
        <w:rFonts w:ascii="Wingdings" w:hAnsi="Wingdings" w:cs="Wingdings" w:hint="default"/>
      </w:rPr>
    </w:lvl>
    <w:lvl w:ilvl="8" w:tplc="04090005">
      <w:start w:val="1"/>
      <w:numFmt w:val="bullet"/>
      <w:lvlText w:val=""/>
      <w:lvlJc w:val="left"/>
      <w:pPr>
        <w:tabs>
          <w:tab w:val="num" w:pos="5040"/>
        </w:tabs>
        <w:ind w:left="5040" w:hanging="420"/>
      </w:pPr>
      <w:rPr>
        <w:rFonts w:ascii="Wingdings" w:hAnsi="Wingdings" w:cs="Wingdings" w:hint="default"/>
      </w:rPr>
    </w:lvl>
  </w:abstractNum>
  <w:abstractNum w:abstractNumId="4">
    <w:nsid w:val="3F5C5E8D"/>
    <w:multiLevelType w:val="hybridMultilevel"/>
    <w:tmpl w:val="FF8096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6F6F4B7B"/>
    <w:multiLevelType w:val="hybridMultilevel"/>
    <w:tmpl w:val="D2AC9238"/>
    <w:lvl w:ilvl="0" w:tplc="04090001">
      <w:start w:val="1"/>
      <w:numFmt w:val="bullet"/>
      <w:lvlText w:val=""/>
      <w:lvlJc w:val="left"/>
      <w:pPr>
        <w:tabs>
          <w:tab w:val="num" w:pos="1680"/>
        </w:tabs>
        <w:ind w:left="1680" w:hanging="420"/>
      </w:pPr>
      <w:rPr>
        <w:rFonts w:ascii="Wingdings" w:hAnsi="Wingdings" w:cs="Wingdings" w:hint="default"/>
      </w:rPr>
    </w:lvl>
    <w:lvl w:ilvl="1" w:tplc="04090003">
      <w:start w:val="1"/>
      <w:numFmt w:val="bullet"/>
      <w:lvlText w:val=""/>
      <w:lvlJc w:val="left"/>
      <w:pPr>
        <w:tabs>
          <w:tab w:val="num" w:pos="2100"/>
        </w:tabs>
        <w:ind w:left="2100" w:hanging="420"/>
      </w:pPr>
      <w:rPr>
        <w:rFonts w:ascii="Wingdings" w:hAnsi="Wingdings" w:cs="Wingdings" w:hint="default"/>
      </w:rPr>
    </w:lvl>
    <w:lvl w:ilvl="2" w:tplc="04090005">
      <w:start w:val="1"/>
      <w:numFmt w:val="bullet"/>
      <w:lvlText w:val=""/>
      <w:lvlJc w:val="left"/>
      <w:pPr>
        <w:tabs>
          <w:tab w:val="num" w:pos="2520"/>
        </w:tabs>
        <w:ind w:left="2520" w:hanging="420"/>
      </w:pPr>
      <w:rPr>
        <w:rFonts w:ascii="Wingdings" w:hAnsi="Wingdings" w:cs="Wingdings" w:hint="default"/>
      </w:rPr>
    </w:lvl>
    <w:lvl w:ilvl="3" w:tplc="04090001">
      <w:start w:val="1"/>
      <w:numFmt w:val="bullet"/>
      <w:lvlText w:val=""/>
      <w:lvlJc w:val="left"/>
      <w:pPr>
        <w:tabs>
          <w:tab w:val="num" w:pos="2940"/>
        </w:tabs>
        <w:ind w:left="2940" w:hanging="420"/>
      </w:pPr>
      <w:rPr>
        <w:rFonts w:ascii="Wingdings" w:hAnsi="Wingdings" w:cs="Wingdings" w:hint="default"/>
      </w:rPr>
    </w:lvl>
    <w:lvl w:ilvl="4" w:tplc="04090003">
      <w:start w:val="1"/>
      <w:numFmt w:val="bullet"/>
      <w:lvlText w:val=""/>
      <w:lvlJc w:val="left"/>
      <w:pPr>
        <w:tabs>
          <w:tab w:val="num" w:pos="3360"/>
        </w:tabs>
        <w:ind w:left="3360" w:hanging="420"/>
      </w:pPr>
      <w:rPr>
        <w:rFonts w:ascii="Wingdings" w:hAnsi="Wingdings" w:cs="Wingdings" w:hint="default"/>
      </w:rPr>
    </w:lvl>
    <w:lvl w:ilvl="5" w:tplc="04090005">
      <w:start w:val="1"/>
      <w:numFmt w:val="bullet"/>
      <w:lvlText w:val=""/>
      <w:lvlJc w:val="left"/>
      <w:pPr>
        <w:tabs>
          <w:tab w:val="num" w:pos="3780"/>
        </w:tabs>
        <w:ind w:left="3780" w:hanging="420"/>
      </w:pPr>
      <w:rPr>
        <w:rFonts w:ascii="Wingdings" w:hAnsi="Wingdings" w:cs="Wingdings" w:hint="default"/>
      </w:rPr>
    </w:lvl>
    <w:lvl w:ilvl="6" w:tplc="04090001">
      <w:start w:val="1"/>
      <w:numFmt w:val="bullet"/>
      <w:lvlText w:val=""/>
      <w:lvlJc w:val="left"/>
      <w:pPr>
        <w:tabs>
          <w:tab w:val="num" w:pos="4200"/>
        </w:tabs>
        <w:ind w:left="4200" w:hanging="420"/>
      </w:pPr>
      <w:rPr>
        <w:rFonts w:ascii="Wingdings" w:hAnsi="Wingdings" w:cs="Wingdings" w:hint="default"/>
      </w:rPr>
    </w:lvl>
    <w:lvl w:ilvl="7" w:tplc="04090003">
      <w:start w:val="1"/>
      <w:numFmt w:val="bullet"/>
      <w:lvlText w:val=""/>
      <w:lvlJc w:val="left"/>
      <w:pPr>
        <w:tabs>
          <w:tab w:val="num" w:pos="4620"/>
        </w:tabs>
        <w:ind w:left="4620" w:hanging="420"/>
      </w:pPr>
      <w:rPr>
        <w:rFonts w:ascii="Wingdings" w:hAnsi="Wingdings" w:cs="Wingdings" w:hint="default"/>
      </w:rPr>
    </w:lvl>
    <w:lvl w:ilvl="8" w:tplc="04090005">
      <w:start w:val="1"/>
      <w:numFmt w:val="bullet"/>
      <w:lvlText w:val=""/>
      <w:lvlJc w:val="left"/>
      <w:pPr>
        <w:tabs>
          <w:tab w:val="num" w:pos="5040"/>
        </w:tabs>
        <w:ind w:left="5040" w:hanging="420"/>
      </w:pPr>
      <w:rPr>
        <w:rFonts w:ascii="Wingdings" w:hAnsi="Wingdings" w:cs="Wingdings" w:hint="default"/>
      </w:rPr>
    </w:lvl>
  </w:abstractNum>
  <w:abstractNum w:abstractNumId="6">
    <w:nsid w:val="704C6E65"/>
    <w:multiLevelType w:val="hybridMultilevel"/>
    <w:tmpl w:val="5810AF44"/>
    <w:lvl w:ilvl="0" w:tplc="BC047B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
    <w:nsid w:val="76446280"/>
    <w:multiLevelType w:val="hybridMultilevel"/>
    <w:tmpl w:val="06E27D3E"/>
    <w:lvl w:ilvl="0" w:tplc="04090001">
      <w:start w:val="1"/>
      <w:numFmt w:val="bullet"/>
      <w:lvlText w:val=""/>
      <w:lvlJc w:val="left"/>
      <w:pPr>
        <w:tabs>
          <w:tab w:val="num" w:pos="1260"/>
        </w:tabs>
        <w:ind w:left="1260" w:hanging="420"/>
      </w:pPr>
      <w:rPr>
        <w:rFonts w:ascii="Wingdings" w:hAnsi="Wingdings" w:cs="Wingding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4"/>
  </w:num>
  <w:num w:numId="2">
    <w:abstractNumId w:val="6"/>
  </w:num>
  <w:num w:numId="3">
    <w:abstractNumId w:val="0"/>
  </w:num>
  <w:num w:numId="4">
    <w:abstractNumId w:val="1"/>
  </w:num>
  <w:num w:numId="5">
    <w:abstractNumId w:val="5"/>
  </w:num>
  <w:num w:numId="6">
    <w:abstractNumId w:val="7"/>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65A18"/>
    <w:rsid w:val="000527E9"/>
    <w:rsid w:val="0008272B"/>
    <w:rsid w:val="000D171C"/>
    <w:rsid w:val="000D3720"/>
    <w:rsid w:val="000E4ABC"/>
    <w:rsid w:val="001073E8"/>
    <w:rsid w:val="00117C79"/>
    <w:rsid w:val="00141DB2"/>
    <w:rsid w:val="00152762"/>
    <w:rsid w:val="001F6EDB"/>
    <w:rsid w:val="00200F1A"/>
    <w:rsid w:val="002101A3"/>
    <w:rsid w:val="002145A5"/>
    <w:rsid w:val="00284943"/>
    <w:rsid w:val="00287F68"/>
    <w:rsid w:val="00294F5D"/>
    <w:rsid w:val="00310CB2"/>
    <w:rsid w:val="003142F5"/>
    <w:rsid w:val="003C3D3B"/>
    <w:rsid w:val="003D6BFF"/>
    <w:rsid w:val="004026F6"/>
    <w:rsid w:val="00414C3C"/>
    <w:rsid w:val="00445994"/>
    <w:rsid w:val="00465A18"/>
    <w:rsid w:val="00477A09"/>
    <w:rsid w:val="00494136"/>
    <w:rsid w:val="004F3FF9"/>
    <w:rsid w:val="00536091"/>
    <w:rsid w:val="0059551C"/>
    <w:rsid w:val="005C7F4C"/>
    <w:rsid w:val="005F2C6B"/>
    <w:rsid w:val="006002F2"/>
    <w:rsid w:val="0060261D"/>
    <w:rsid w:val="00603088"/>
    <w:rsid w:val="00612219"/>
    <w:rsid w:val="00644811"/>
    <w:rsid w:val="00667A54"/>
    <w:rsid w:val="0068279C"/>
    <w:rsid w:val="006C4DE5"/>
    <w:rsid w:val="006C7096"/>
    <w:rsid w:val="006F5D8B"/>
    <w:rsid w:val="00704EED"/>
    <w:rsid w:val="00745CED"/>
    <w:rsid w:val="00784D1A"/>
    <w:rsid w:val="007C6898"/>
    <w:rsid w:val="008358EB"/>
    <w:rsid w:val="00840138"/>
    <w:rsid w:val="00842FA4"/>
    <w:rsid w:val="00850847"/>
    <w:rsid w:val="0089480E"/>
    <w:rsid w:val="008B351F"/>
    <w:rsid w:val="00912FF7"/>
    <w:rsid w:val="00937BA4"/>
    <w:rsid w:val="009430C6"/>
    <w:rsid w:val="00971B71"/>
    <w:rsid w:val="009A49C4"/>
    <w:rsid w:val="009B76B0"/>
    <w:rsid w:val="009E4EFB"/>
    <w:rsid w:val="009F02E7"/>
    <w:rsid w:val="009F724C"/>
    <w:rsid w:val="00A0320F"/>
    <w:rsid w:val="00A12FCC"/>
    <w:rsid w:val="00A17DBE"/>
    <w:rsid w:val="00A4446C"/>
    <w:rsid w:val="00A671E9"/>
    <w:rsid w:val="00A91A51"/>
    <w:rsid w:val="00A9670E"/>
    <w:rsid w:val="00AB499F"/>
    <w:rsid w:val="00AD3E8C"/>
    <w:rsid w:val="00AF34F8"/>
    <w:rsid w:val="00B158AD"/>
    <w:rsid w:val="00B21338"/>
    <w:rsid w:val="00B366F9"/>
    <w:rsid w:val="00B47A28"/>
    <w:rsid w:val="00BA098D"/>
    <w:rsid w:val="00BB09CD"/>
    <w:rsid w:val="00BB188F"/>
    <w:rsid w:val="00BC3819"/>
    <w:rsid w:val="00BD020C"/>
    <w:rsid w:val="00C6594A"/>
    <w:rsid w:val="00C76EB9"/>
    <w:rsid w:val="00C77EF9"/>
    <w:rsid w:val="00C84611"/>
    <w:rsid w:val="00C848C2"/>
    <w:rsid w:val="00C86576"/>
    <w:rsid w:val="00C93B6A"/>
    <w:rsid w:val="00CA10D4"/>
    <w:rsid w:val="00CA7A48"/>
    <w:rsid w:val="00CB295D"/>
    <w:rsid w:val="00CF6D0B"/>
    <w:rsid w:val="00CF6F9E"/>
    <w:rsid w:val="00D04968"/>
    <w:rsid w:val="00D81794"/>
    <w:rsid w:val="00D875C0"/>
    <w:rsid w:val="00D87DBB"/>
    <w:rsid w:val="00D900F9"/>
    <w:rsid w:val="00DD385B"/>
    <w:rsid w:val="00DE4468"/>
    <w:rsid w:val="00E702F9"/>
    <w:rsid w:val="00E8097C"/>
    <w:rsid w:val="00EC7CE2"/>
    <w:rsid w:val="00EE0D5C"/>
    <w:rsid w:val="00EF5E6B"/>
    <w:rsid w:val="00F83592"/>
    <w:rsid w:val="00F96192"/>
    <w:rsid w:val="00FA0C1A"/>
    <w:rsid w:val="00FA25DD"/>
    <w:rsid w:val="00FB6EC6"/>
    <w:rsid w:val="00FD190D"/>
    <w:rsid w:val="00FF432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D3B"/>
    <w:pPr>
      <w:widowControl w:val="0"/>
      <w:jc w:val="both"/>
    </w:pPr>
    <w:rPr>
      <w:rFonts w:cs="Calibri"/>
      <w:szCs w:val="21"/>
    </w:rPr>
  </w:style>
  <w:style w:type="paragraph" w:styleId="Heading1">
    <w:name w:val="heading 1"/>
    <w:basedOn w:val="Normal"/>
    <w:next w:val="Normal"/>
    <w:link w:val="Heading1Char"/>
    <w:uiPriority w:val="99"/>
    <w:qFormat/>
    <w:rsid w:val="00465A1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465A18"/>
    <w:pPr>
      <w:keepNext/>
      <w:keepLines/>
      <w:spacing w:before="260" w:after="260" w:line="416" w:lineRule="auto"/>
      <w:outlineLvl w:val="1"/>
    </w:pPr>
    <w:rPr>
      <w:rFonts w:ascii="Cambria" w:hAnsi="Cambria" w:cs="Cambria"/>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5A18"/>
    <w:rPr>
      <w:b/>
      <w:bCs/>
      <w:kern w:val="44"/>
      <w:sz w:val="44"/>
      <w:szCs w:val="44"/>
    </w:rPr>
  </w:style>
  <w:style w:type="character" w:customStyle="1" w:styleId="Heading2Char">
    <w:name w:val="Heading 2 Char"/>
    <w:basedOn w:val="DefaultParagraphFont"/>
    <w:link w:val="Heading2"/>
    <w:uiPriority w:val="99"/>
    <w:locked/>
    <w:rsid w:val="00465A18"/>
    <w:rPr>
      <w:rFonts w:ascii="Cambria" w:eastAsia="宋体" w:hAnsi="Cambria" w:cs="Cambria"/>
      <w:b/>
      <w:bCs/>
      <w:sz w:val="32"/>
      <w:szCs w:val="32"/>
    </w:rPr>
  </w:style>
  <w:style w:type="paragraph" w:styleId="Title">
    <w:name w:val="Title"/>
    <w:basedOn w:val="Normal"/>
    <w:next w:val="Normal"/>
    <w:link w:val="TitleChar"/>
    <w:uiPriority w:val="99"/>
    <w:qFormat/>
    <w:rsid w:val="00465A18"/>
    <w:pPr>
      <w:spacing w:before="240" w:after="60"/>
      <w:jc w:val="center"/>
      <w:outlineLvl w:val="0"/>
    </w:pPr>
    <w:rPr>
      <w:rFonts w:ascii="Cambria" w:hAnsi="Cambria" w:cs="Cambria"/>
      <w:b/>
      <w:bCs/>
      <w:sz w:val="32"/>
      <w:szCs w:val="32"/>
    </w:rPr>
  </w:style>
  <w:style w:type="character" w:customStyle="1" w:styleId="TitleChar">
    <w:name w:val="Title Char"/>
    <w:basedOn w:val="DefaultParagraphFont"/>
    <w:link w:val="Title"/>
    <w:uiPriority w:val="99"/>
    <w:locked/>
    <w:rsid w:val="00465A18"/>
    <w:rPr>
      <w:rFonts w:ascii="Cambria" w:eastAsia="宋体" w:hAnsi="Cambria" w:cs="Cambria"/>
      <w:b/>
      <w:bCs/>
      <w:sz w:val="32"/>
      <w:szCs w:val="32"/>
    </w:rPr>
  </w:style>
  <w:style w:type="paragraph" w:styleId="ListParagraph">
    <w:name w:val="List Paragraph"/>
    <w:basedOn w:val="Normal"/>
    <w:uiPriority w:val="99"/>
    <w:qFormat/>
    <w:rsid w:val="00117C79"/>
    <w:pPr>
      <w:ind w:firstLineChars="200" w:firstLine="420"/>
    </w:pPr>
  </w:style>
  <w:style w:type="paragraph" w:styleId="Header">
    <w:name w:val="header"/>
    <w:basedOn w:val="Normal"/>
    <w:link w:val="HeaderChar"/>
    <w:uiPriority w:val="99"/>
    <w:rsid w:val="00B158A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B158AD"/>
    <w:rPr>
      <w:sz w:val="18"/>
      <w:szCs w:val="18"/>
    </w:rPr>
  </w:style>
  <w:style w:type="paragraph" w:styleId="Footer">
    <w:name w:val="footer"/>
    <w:basedOn w:val="Normal"/>
    <w:link w:val="FooterChar"/>
    <w:uiPriority w:val="99"/>
    <w:rsid w:val="00B158A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B158AD"/>
    <w:rPr>
      <w:sz w:val="18"/>
      <w:szCs w:val="18"/>
    </w:rPr>
  </w:style>
  <w:style w:type="paragraph" w:styleId="DocumentMap">
    <w:name w:val="Document Map"/>
    <w:basedOn w:val="Normal"/>
    <w:link w:val="DocumentMapChar"/>
    <w:uiPriority w:val="99"/>
    <w:semiHidden/>
    <w:rsid w:val="0089480E"/>
    <w:pPr>
      <w:shd w:val="clear" w:color="auto" w:fill="000080"/>
    </w:pPr>
  </w:style>
  <w:style w:type="character" w:customStyle="1" w:styleId="DocumentMapChar">
    <w:name w:val="Document Map Char"/>
    <w:basedOn w:val="DefaultParagraphFont"/>
    <w:link w:val="DocumentMap"/>
    <w:uiPriority w:val="99"/>
    <w:semiHidden/>
    <w:locked/>
    <w:rPr>
      <w:rFonts w:ascii="Times New Roman" w:hAnsi="Times New Roman" w:cs="Times New Roman"/>
      <w:sz w:val="2"/>
      <w:szCs w:val="2"/>
    </w:rPr>
  </w:style>
  <w:style w:type="character" w:styleId="CommentReference">
    <w:name w:val="annotation reference"/>
    <w:basedOn w:val="DefaultParagraphFont"/>
    <w:uiPriority w:val="99"/>
    <w:semiHidden/>
    <w:rsid w:val="0089480E"/>
    <w:rPr>
      <w:sz w:val="21"/>
      <w:szCs w:val="21"/>
    </w:rPr>
  </w:style>
  <w:style w:type="paragraph" w:styleId="CommentText">
    <w:name w:val="annotation text"/>
    <w:basedOn w:val="Normal"/>
    <w:link w:val="CommentTextChar"/>
    <w:uiPriority w:val="99"/>
    <w:semiHidden/>
    <w:rsid w:val="0089480E"/>
    <w:pPr>
      <w:jc w:val="left"/>
    </w:pPr>
  </w:style>
  <w:style w:type="character" w:customStyle="1" w:styleId="CommentTextChar">
    <w:name w:val="Comment Text Char"/>
    <w:basedOn w:val="DefaultParagraphFont"/>
    <w:link w:val="CommentText"/>
    <w:uiPriority w:val="99"/>
    <w:semiHidden/>
    <w:locked/>
    <w:rPr>
      <w:sz w:val="21"/>
      <w:szCs w:val="21"/>
    </w:rPr>
  </w:style>
  <w:style w:type="paragraph" w:styleId="CommentSubject">
    <w:name w:val="annotation subject"/>
    <w:basedOn w:val="CommentText"/>
    <w:next w:val="CommentText"/>
    <w:link w:val="CommentSubjectChar"/>
    <w:uiPriority w:val="99"/>
    <w:semiHidden/>
    <w:rsid w:val="0089480E"/>
    <w:rPr>
      <w:b/>
      <w:bCs/>
    </w:rPr>
  </w:style>
  <w:style w:type="character" w:customStyle="1" w:styleId="CommentSubjectChar">
    <w:name w:val="Comment Subject Char"/>
    <w:basedOn w:val="CommentTextChar"/>
    <w:link w:val="CommentSubject"/>
    <w:uiPriority w:val="99"/>
    <w:semiHidden/>
    <w:locked/>
    <w:rPr>
      <w:b/>
      <w:bCs/>
    </w:rPr>
  </w:style>
  <w:style w:type="paragraph" w:styleId="BalloonText">
    <w:name w:val="Balloon Text"/>
    <w:basedOn w:val="Normal"/>
    <w:link w:val="BalloonTextChar"/>
    <w:uiPriority w:val="99"/>
    <w:semiHidden/>
    <w:rsid w:val="0089480E"/>
    <w:rPr>
      <w:sz w:val="18"/>
      <w:szCs w:val="18"/>
    </w:rPr>
  </w:style>
  <w:style w:type="character" w:customStyle="1" w:styleId="BalloonTextChar">
    <w:name w:val="Balloon Text Char"/>
    <w:basedOn w:val="DefaultParagraphFont"/>
    <w:link w:val="BalloonText"/>
    <w:uiPriority w:val="99"/>
    <w:semiHidden/>
    <w:locked/>
    <w:rPr>
      <w:sz w:val="2"/>
      <w:szCs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4586</TotalTime>
  <Pages>2</Pages>
  <Words>245</Words>
  <Characters>1402</Characters>
  <Application>Microsoft Office Outlook</Application>
  <DocSecurity>0</DocSecurity>
  <Lines>0</Lines>
  <Paragraphs>0</Paragraphs>
  <ScaleCrop>false</ScaleCrop>
  <Company>iwhr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Lixuan</dc:creator>
  <cp:keywords/>
  <dc:description/>
  <cp:lastModifiedBy>wzy</cp:lastModifiedBy>
  <cp:revision>90</cp:revision>
  <cp:lastPrinted>2012-06-19T08:59:00Z</cp:lastPrinted>
  <dcterms:created xsi:type="dcterms:W3CDTF">2012-06-01T06:07:00Z</dcterms:created>
  <dcterms:modified xsi:type="dcterms:W3CDTF">2012-06-20T08:59:00Z</dcterms:modified>
</cp:coreProperties>
</file>